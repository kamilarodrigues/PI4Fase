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D73" w:rsidRPr="00E5573C" w:rsidRDefault="00131D73" w:rsidP="00131D73">
      <w:pPr>
        <w:pStyle w:val="Ttulo"/>
        <w:jc w:val="right"/>
        <w:rPr>
          <w:rFonts w:cs="Arial"/>
          <w:lang w:val="pt-BR"/>
        </w:rPr>
      </w:pPr>
      <w:proofErr w:type="spellStart"/>
      <w:r w:rsidRPr="006D426F">
        <w:rPr>
          <w:rFonts w:cs="Arial"/>
          <w:bCs/>
          <w:color w:val="000000"/>
          <w:szCs w:val="36"/>
        </w:rPr>
        <w:t>SysTEC</w:t>
      </w:r>
      <w:proofErr w:type="spellEnd"/>
    </w:p>
    <w:p w:rsidR="00131D73" w:rsidRPr="00E5573C" w:rsidRDefault="00131D73" w:rsidP="00131D73">
      <w:pPr>
        <w:pStyle w:val="Ttulo"/>
        <w:jc w:val="right"/>
        <w:rPr>
          <w:rFonts w:cs="Arial"/>
          <w:lang w:val="pt-BR"/>
        </w:rPr>
      </w:pPr>
      <w:r w:rsidRPr="00E5573C">
        <w:rPr>
          <w:rFonts w:cs="Arial"/>
          <w:lang w:val="pt-BR"/>
        </w:rPr>
        <w:t>Regra de Negócio</w:t>
      </w:r>
    </w:p>
    <w:p w:rsidR="00131D73" w:rsidRPr="006D426F" w:rsidRDefault="00131D73" w:rsidP="00131D73">
      <w:pPr>
        <w:rPr>
          <w:rFonts w:ascii="Arial" w:hAnsi="Arial" w:cs="Arial"/>
          <w:lang w:val="pt-BR"/>
          <w:rPrChange w:id="1" w:author="Kamila" w:date="2017-11-20T19:28:00Z">
            <w:rPr>
              <w:lang w:val="pt-BR"/>
            </w:rPr>
          </w:rPrChange>
        </w:rPr>
      </w:pPr>
    </w:p>
    <w:p w:rsidR="00131D73" w:rsidRPr="006D426F" w:rsidRDefault="00131D73" w:rsidP="00131D73">
      <w:pPr>
        <w:pStyle w:val="NormalWeb"/>
        <w:spacing w:before="0" w:beforeAutospacing="0" w:after="120" w:afterAutospacing="0"/>
        <w:ind w:left="1440"/>
        <w:jc w:val="right"/>
        <w:rPr>
          <w:rFonts w:ascii="Arial" w:hAnsi="Arial" w:cs="Arial"/>
          <w:rPrChange w:id="2" w:author="Kamila" w:date="2017-11-20T19:28:00Z">
            <w:rPr/>
          </w:rPrChange>
        </w:rPr>
      </w:pPr>
      <w:r w:rsidRPr="006D426F">
        <w:rPr>
          <w:rFonts w:ascii="Arial" w:hAnsi="Arial" w:cs="Arial"/>
          <w:b/>
          <w:bCs/>
          <w:color w:val="000000"/>
          <w:sz w:val="28"/>
          <w:szCs w:val="28"/>
        </w:rPr>
        <w:t>Autores:</w:t>
      </w:r>
    </w:p>
    <w:p w:rsidR="00131D73" w:rsidRPr="006D426F" w:rsidRDefault="00131D73" w:rsidP="00131D73">
      <w:pPr>
        <w:pStyle w:val="NormalWeb"/>
        <w:spacing w:before="0" w:beforeAutospacing="0" w:after="120" w:afterAutospacing="0"/>
        <w:ind w:left="1440"/>
        <w:jc w:val="right"/>
        <w:rPr>
          <w:rFonts w:ascii="Arial" w:hAnsi="Arial" w:cs="Arial"/>
          <w:rPrChange w:id="3" w:author="Kamila" w:date="2017-11-20T19:28:00Z">
            <w:rPr/>
          </w:rPrChange>
        </w:rPr>
      </w:pPr>
      <w:proofErr w:type="spellStart"/>
      <w:r w:rsidRPr="006D426F">
        <w:rPr>
          <w:rFonts w:ascii="Arial" w:hAnsi="Arial" w:cs="Arial"/>
          <w:b/>
          <w:bCs/>
          <w:color w:val="000000"/>
          <w:sz w:val="28"/>
          <w:szCs w:val="28"/>
        </w:rPr>
        <w:t>Alecsander</w:t>
      </w:r>
      <w:proofErr w:type="spellEnd"/>
      <w:r w:rsidRPr="006D426F">
        <w:rPr>
          <w:rFonts w:ascii="Arial" w:hAnsi="Arial" w:cs="Arial"/>
          <w:b/>
          <w:bCs/>
          <w:color w:val="000000"/>
          <w:sz w:val="28"/>
          <w:szCs w:val="28"/>
        </w:rPr>
        <w:t xml:space="preserve"> Vieira Marques</w:t>
      </w:r>
    </w:p>
    <w:p w:rsidR="00131D73" w:rsidRPr="006D426F" w:rsidRDefault="00131D73" w:rsidP="00131D73">
      <w:pPr>
        <w:pStyle w:val="NormalWeb"/>
        <w:spacing w:before="0" w:beforeAutospacing="0" w:after="120" w:afterAutospacing="0"/>
        <w:ind w:left="1440"/>
        <w:jc w:val="right"/>
        <w:rPr>
          <w:rFonts w:ascii="Arial" w:hAnsi="Arial" w:cs="Arial"/>
          <w:rPrChange w:id="4" w:author="Kamila" w:date="2017-11-20T19:28:00Z">
            <w:rPr/>
          </w:rPrChange>
        </w:rPr>
      </w:pPr>
      <w:r w:rsidRPr="006D426F">
        <w:rPr>
          <w:rFonts w:ascii="Arial" w:hAnsi="Arial" w:cs="Arial"/>
          <w:b/>
          <w:bCs/>
          <w:color w:val="000000"/>
          <w:sz w:val="28"/>
          <w:szCs w:val="28"/>
        </w:rPr>
        <w:t>Felipe Moura Rosa</w:t>
      </w:r>
    </w:p>
    <w:p w:rsidR="00131D73" w:rsidRPr="006D426F" w:rsidRDefault="00131D73" w:rsidP="00131D73">
      <w:pPr>
        <w:pStyle w:val="NormalWeb"/>
        <w:spacing w:before="0" w:beforeAutospacing="0" w:after="120" w:afterAutospacing="0"/>
        <w:ind w:left="1440"/>
        <w:jc w:val="right"/>
        <w:rPr>
          <w:rFonts w:ascii="Arial" w:hAnsi="Arial" w:cs="Arial"/>
          <w:rPrChange w:id="5" w:author="Kamila" w:date="2017-11-20T19:28:00Z">
            <w:rPr/>
          </w:rPrChange>
        </w:rPr>
      </w:pPr>
      <w:r w:rsidRPr="006D426F">
        <w:rPr>
          <w:rFonts w:ascii="Arial" w:hAnsi="Arial" w:cs="Arial"/>
          <w:b/>
          <w:bCs/>
          <w:color w:val="000000"/>
          <w:sz w:val="28"/>
          <w:szCs w:val="28"/>
        </w:rPr>
        <w:t>Kamila Pereira Rodrigues</w:t>
      </w:r>
    </w:p>
    <w:p w:rsidR="00131D73" w:rsidRPr="006D426F" w:rsidRDefault="00131D73" w:rsidP="00131D73">
      <w:pPr>
        <w:pStyle w:val="NormalWeb"/>
        <w:spacing w:before="0" w:beforeAutospacing="0" w:after="120" w:afterAutospacing="0"/>
        <w:ind w:left="1440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6D426F">
        <w:rPr>
          <w:rFonts w:ascii="Arial" w:hAnsi="Arial" w:cs="Arial"/>
          <w:b/>
          <w:bCs/>
          <w:color w:val="000000"/>
          <w:sz w:val="28"/>
          <w:szCs w:val="28"/>
        </w:rPr>
        <w:t>Krystian</w:t>
      </w:r>
      <w:proofErr w:type="spellEnd"/>
      <w:r w:rsidRPr="006D426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6D426F">
        <w:rPr>
          <w:rFonts w:ascii="Arial" w:hAnsi="Arial" w:cs="Arial"/>
          <w:b/>
          <w:bCs/>
          <w:color w:val="000000"/>
          <w:sz w:val="28"/>
          <w:szCs w:val="28"/>
        </w:rPr>
        <w:t>Graupner</w:t>
      </w:r>
      <w:proofErr w:type="spellEnd"/>
    </w:p>
    <w:p w:rsidR="00131D73" w:rsidRPr="006D426F" w:rsidRDefault="00131D73" w:rsidP="00131D73">
      <w:pPr>
        <w:pStyle w:val="NormalWeb"/>
        <w:spacing w:before="0" w:beforeAutospacing="0" w:after="120" w:afterAutospacing="0"/>
        <w:ind w:left="1440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131D73" w:rsidRPr="006D426F" w:rsidRDefault="00131D73" w:rsidP="00131D73">
      <w:pPr>
        <w:pStyle w:val="NormalWeb"/>
        <w:spacing w:before="0" w:beforeAutospacing="0" w:after="120" w:afterAutospacing="0"/>
        <w:ind w:left="1440"/>
        <w:jc w:val="right"/>
        <w:rPr>
          <w:rFonts w:ascii="Arial" w:hAnsi="Arial" w:cs="Arial"/>
          <w:rPrChange w:id="6" w:author="Kamila" w:date="2017-11-20T19:28:00Z">
            <w:rPr/>
          </w:rPrChange>
        </w:rPr>
      </w:pPr>
    </w:p>
    <w:p w:rsidR="00223CFB" w:rsidRPr="006D426F" w:rsidRDefault="00223CFB" w:rsidP="00131D73">
      <w:pPr>
        <w:pStyle w:val="Ttulo"/>
        <w:jc w:val="right"/>
        <w:rPr>
          <w:rFonts w:cs="Arial"/>
          <w:sz w:val="28"/>
          <w:lang w:val="pt-BR"/>
          <w:rPrChange w:id="7" w:author="Kamila" w:date="2017-11-20T19:28:00Z">
            <w:rPr>
              <w:sz w:val="28"/>
              <w:lang w:val="pt-BR"/>
            </w:rPr>
          </w:rPrChange>
        </w:rPr>
        <w:sectPr w:rsidR="00223CFB" w:rsidRPr="006D426F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6D426F">
        <w:rPr>
          <w:rFonts w:cs="Arial"/>
          <w:sz w:val="28"/>
          <w:lang w:val="pt-BR"/>
          <w:rPrChange w:id="8" w:author="Kamila" w:date="2017-11-20T19:28:00Z">
            <w:rPr>
              <w:sz w:val="28"/>
              <w:lang w:val="pt-BR"/>
            </w:rPr>
          </w:rPrChange>
        </w:rPr>
        <w:t>Vers</w:t>
      </w:r>
      <w:r w:rsidR="00C733E2" w:rsidRPr="006D426F">
        <w:rPr>
          <w:rFonts w:cs="Arial"/>
          <w:sz w:val="28"/>
          <w:lang w:val="pt-BR"/>
          <w:rPrChange w:id="9" w:author="Kamila" w:date="2017-11-20T19:28:00Z">
            <w:rPr>
              <w:sz w:val="28"/>
              <w:lang w:val="pt-BR"/>
            </w:rPr>
          </w:rPrChange>
        </w:rPr>
        <w:t>ão</w:t>
      </w:r>
      <w:r w:rsidRPr="006D426F">
        <w:rPr>
          <w:rFonts w:cs="Arial"/>
          <w:sz w:val="28"/>
          <w:lang w:val="pt-BR"/>
          <w:rPrChange w:id="10" w:author="Kamila" w:date="2017-11-20T19:28:00Z">
            <w:rPr>
              <w:sz w:val="28"/>
              <w:lang w:val="pt-BR"/>
            </w:rPr>
          </w:rPrChange>
        </w:rPr>
        <w:t xml:space="preserve"> </w:t>
      </w:r>
      <w:r w:rsidR="00131D73" w:rsidRPr="006D426F">
        <w:rPr>
          <w:rFonts w:cs="Arial"/>
          <w:sz w:val="28"/>
          <w:lang w:val="pt-BR"/>
          <w:rPrChange w:id="11" w:author="Kamila" w:date="2017-11-20T19:28:00Z">
            <w:rPr>
              <w:sz w:val="28"/>
              <w:lang w:val="pt-BR"/>
            </w:rPr>
          </w:rPrChange>
        </w:rPr>
        <w:t>1.0</w:t>
      </w:r>
    </w:p>
    <w:p w:rsidR="00223CFB" w:rsidRPr="006D426F" w:rsidRDefault="00C733E2">
      <w:pPr>
        <w:pStyle w:val="Ttulo"/>
        <w:rPr>
          <w:rFonts w:cs="Arial"/>
          <w:lang w:val="pt-BR"/>
          <w:rPrChange w:id="12" w:author="Kamila" w:date="2017-11-20T19:28:00Z">
            <w:rPr>
              <w:lang w:val="pt-BR"/>
            </w:rPr>
          </w:rPrChange>
        </w:rPr>
      </w:pPr>
      <w:r w:rsidRPr="006D426F">
        <w:rPr>
          <w:rFonts w:cs="Arial"/>
          <w:lang w:val="pt-BR"/>
          <w:rPrChange w:id="13" w:author="Kamila" w:date="2017-11-20T19:28:00Z">
            <w:rPr>
              <w:lang w:val="pt-BR"/>
            </w:rPr>
          </w:rPrChange>
        </w:rPr>
        <w:lastRenderedPageBreak/>
        <w:t>Histórico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23CFB" w:rsidRPr="006D426F">
        <w:tc>
          <w:tcPr>
            <w:tcW w:w="2304" w:type="dxa"/>
          </w:tcPr>
          <w:p w:rsidR="00223CFB" w:rsidRPr="006D426F" w:rsidRDefault="00223CFB" w:rsidP="00C733E2">
            <w:pPr>
              <w:pStyle w:val="Tabletext"/>
              <w:jc w:val="center"/>
              <w:rPr>
                <w:rFonts w:ascii="Arial" w:hAnsi="Arial" w:cs="Arial"/>
                <w:b/>
                <w:lang w:val="pt-BR"/>
                <w:rPrChange w:id="14" w:author="Kamila" w:date="2017-11-20T19:28:00Z">
                  <w:rPr>
                    <w:b/>
                    <w:lang w:val="pt-BR"/>
                  </w:rPr>
                </w:rPrChange>
              </w:rPr>
            </w:pPr>
            <w:r w:rsidRPr="006D426F">
              <w:rPr>
                <w:rFonts w:ascii="Arial" w:hAnsi="Arial" w:cs="Arial"/>
                <w:b/>
                <w:lang w:val="pt-BR"/>
                <w:rPrChange w:id="15" w:author="Kamila" w:date="2017-11-20T19:28:00Z">
                  <w:rPr>
                    <w:b/>
                    <w:lang w:val="pt-BR"/>
                  </w:rPr>
                </w:rPrChange>
              </w:rPr>
              <w:t>Dat</w:t>
            </w:r>
            <w:r w:rsidR="00C733E2" w:rsidRPr="006D426F">
              <w:rPr>
                <w:rFonts w:ascii="Arial" w:hAnsi="Arial" w:cs="Arial"/>
                <w:b/>
                <w:lang w:val="pt-BR"/>
                <w:rPrChange w:id="16" w:author="Kamila" w:date="2017-11-20T19:28:00Z">
                  <w:rPr>
                    <w:b/>
                    <w:lang w:val="pt-BR"/>
                  </w:rPr>
                </w:rPrChange>
              </w:rPr>
              <w:t>a</w:t>
            </w:r>
          </w:p>
        </w:tc>
        <w:tc>
          <w:tcPr>
            <w:tcW w:w="1152" w:type="dxa"/>
          </w:tcPr>
          <w:p w:rsidR="00223CFB" w:rsidRPr="006D426F" w:rsidRDefault="00223CFB" w:rsidP="00C733E2">
            <w:pPr>
              <w:pStyle w:val="Tabletext"/>
              <w:jc w:val="center"/>
              <w:rPr>
                <w:rFonts w:ascii="Arial" w:hAnsi="Arial" w:cs="Arial"/>
                <w:b/>
                <w:lang w:val="pt-BR"/>
                <w:rPrChange w:id="17" w:author="Kamila" w:date="2017-11-20T19:28:00Z">
                  <w:rPr>
                    <w:b/>
                    <w:lang w:val="pt-BR"/>
                  </w:rPr>
                </w:rPrChange>
              </w:rPr>
            </w:pPr>
            <w:r w:rsidRPr="006D426F">
              <w:rPr>
                <w:rFonts w:ascii="Arial" w:hAnsi="Arial" w:cs="Arial"/>
                <w:b/>
                <w:lang w:val="pt-BR"/>
                <w:rPrChange w:id="18" w:author="Kamila" w:date="2017-11-20T19:28:00Z">
                  <w:rPr>
                    <w:b/>
                    <w:lang w:val="pt-BR"/>
                  </w:rPr>
                </w:rPrChange>
              </w:rPr>
              <w:t>Vers</w:t>
            </w:r>
            <w:r w:rsidR="00C733E2" w:rsidRPr="006D426F">
              <w:rPr>
                <w:rFonts w:ascii="Arial" w:hAnsi="Arial" w:cs="Arial"/>
                <w:b/>
                <w:lang w:val="pt-BR"/>
                <w:rPrChange w:id="19" w:author="Kamila" w:date="2017-11-20T19:28:00Z">
                  <w:rPr>
                    <w:b/>
                    <w:lang w:val="pt-BR"/>
                  </w:rPr>
                </w:rPrChange>
              </w:rPr>
              <w:t>ão</w:t>
            </w:r>
          </w:p>
        </w:tc>
        <w:tc>
          <w:tcPr>
            <w:tcW w:w="3744" w:type="dxa"/>
          </w:tcPr>
          <w:p w:rsidR="00223CFB" w:rsidRPr="006D426F" w:rsidRDefault="00223CFB" w:rsidP="00C733E2">
            <w:pPr>
              <w:pStyle w:val="Tabletext"/>
              <w:jc w:val="center"/>
              <w:rPr>
                <w:rFonts w:ascii="Arial" w:hAnsi="Arial" w:cs="Arial"/>
                <w:b/>
                <w:lang w:val="pt-BR"/>
                <w:rPrChange w:id="20" w:author="Kamila" w:date="2017-11-20T19:28:00Z">
                  <w:rPr>
                    <w:b/>
                    <w:lang w:val="pt-BR"/>
                  </w:rPr>
                </w:rPrChange>
              </w:rPr>
            </w:pPr>
            <w:r w:rsidRPr="006D426F">
              <w:rPr>
                <w:rFonts w:ascii="Arial" w:hAnsi="Arial" w:cs="Arial"/>
                <w:b/>
                <w:lang w:val="pt-BR"/>
                <w:rPrChange w:id="21" w:author="Kamila" w:date="2017-11-20T19:28:00Z">
                  <w:rPr>
                    <w:b/>
                    <w:lang w:val="pt-BR"/>
                  </w:rPr>
                </w:rPrChange>
              </w:rPr>
              <w:t>Descri</w:t>
            </w:r>
            <w:r w:rsidR="00C733E2" w:rsidRPr="006D426F">
              <w:rPr>
                <w:rFonts w:ascii="Arial" w:hAnsi="Arial" w:cs="Arial"/>
                <w:b/>
                <w:lang w:val="pt-BR"/>
                <w:rPrChange w:id="22" w:author="Kamila" w:date="2017-11-20T19:28:00Z">
                  <w:rPr>
                    <w:b/>
                    <w:lang w:val="pt-BR"/>
                  </w:rPr>
                </w:rPrChange>
              </w:rPr>
              <w:t>ção</w:t>
            </w:r>
          </w:p>
        </w:tc>
        <w:tc>
          <w:tcPr>
            <w:tcW w:w="2304" w:type="dxa"/>
          </w:tcPr>
          <w:p w:rsidR="00223CFB" w:rsidRPr="006D426F" w:rsidRDefault="00223CFB" w:rsidP="00C733E2">
            <w:pPr>
              <w:pStyle w:val="Tabletext"/>
              <w:jc w:val="center"/>
              <w:rPr>
                <w:rFonts w:ascii="Arial" w:hAnsi="Arial" w:cs="Arial"/>
                <w:b/>
                <w:lang w:val="pt-BR"/>
                <w:rPrChange w:id="23" w:author="Kamila" w:date="2017-11-20T19:28:00Z">
                  <w:rPr>
                    <w:b/>
                    <w:lang w:val="pt-BR"/>
                  </w:rPr>
                </w:rPrChange>
              </w:rPr>
            </w:pPr>
            <w:r w:rsidRPr="006D426F">
              <w:rPr>
                <w:rFonts w:ascii="Arial" w:hAnsi="Arial" w:cs="Arial"/>
                <w:b/>
                <w:lang w:val="pt-BR"/>
                <w:rPrChange w:id="24" w:author="Kamila" w:date="2017-11-20T19:28:00Z">
                  <w:rPr>
                    <w:b/>
                    <w:lang w:val="pt-BR"/>
                  </w:rPr>
                </w:rPrChange>
              </w:rPr>
              <w:t>Autor</w:t>
            </w:r>
          </w:p>
        </w:tc>
      </w:tr>
      <w:tr w:rsidR="00223CFB" w:rsidRPr="006D426F">
        <w:tc>
          <w:tcPr>
            <w:tcW w:w="2304" w:type="dxa"/>
          </w:tcPr>
          <w:p w:rsidR="00223CFB" w:rsidRPr="006D426F" w:rsidRDefault="004F2B77" w:rsidP="00C733E2">
            <w:pPr>
              <w:pStyle w:val="Tabletext"/>
              <w:rPr>
                <w:rFonts w:ascii="Arial" w:hAnsi="Arial" w:cs="Arial"/>
                <w:lang w:val="pt-BR"/>
                <w:rPrChange w:id="25" w:author="Kamila" w:date="2017-11-20T19:28:00Z">
                  <w:rPr>
                    <w:lang w:val="pt-BR"/>
                  </w:rPr>
                </w:rPrChange>
              </w:rPr>
            </w:pPr>
            <w:r w:rsidRPr="006D426F">
              <w:rPr>
                <w:rFonts w:ascii="Arial" w:hAnsi="Arial" w:cs="Arial"/>
                <w:lang w:val="pt-BR"/>
                <w:rPrChange w:id="26" w:author="Kamila" w:date="2017-11-20T19:28:00Z">
                  <w:rPr>
                    <w:lang w:val="pt-BR"/>
                  </w:rPr>
                </w:rPrChange>
              </w:rPr>
              <w:t>29/10/2017</w:t>
            </w:r>
          </w:p>
        </w:tc>
        <w:tc>
          <w:tcPr>
            <w:tcW w:w="1152" w:type="dxa"/>
          </w:tcPr>
          <w:p w:rsidR="00223CFB" w:rsidRPr="006D426F" w:rsidRDefault="004F2B77">
            <w:pPr>
              <w:pStyle w:val="Tabletext"/>
              <w:rPr>
                <w:rFonts w:ascii="Arial" w:hAnsi="Arial" w:cs="Arial"/>
                <w:lang w:val="pt-BR"/>
                <w:rPrChange w:id="27" w:author="Kamila" w:date="2017-11-20T19:28:00Z">
                  <w:rPr>
                    <w:lang w:val="pt-BR"/>
                  </w:rPr>
                </w:rPrChange>
              </w:rPr>
            </w:pPr>
            <w:r w:rsidRPr="006D426F">
              <w:rPr>
                <w:rFonts w:ascii="Arial" w:hAnsi="Arial" w:cs="Arial"/>
                <w:lang w:val="pt-BR"/>
                <w:rPrChange w:id="28" w:author="Kamila" w:date="2017-11-20T19:28:00Z">
                  <w:rPr>
                    <w:lang w:val="pt-BR"/>
                  </w:rPr>
                </w:rPrChange>
              </w:rPr>
              <w:t>0.1</w:t>
            </w:r>
          </w:p>
        </w:tc>
        <w:tc>
          <w:tcPr>
            <w:tcW w:w="3744" w:type="dxa"/>
          </w:tcPr>
          <w:p w:rsidR="00223CFB" w:rsidRPr="006D426F" w:rsidRDefault="004F2B77" w:rsidP="00C733E2">
            <w:pPr>
              <w:pStyle w:val="Tabletext"/>
              <w:rPr>
                <w:rFonts w:ascii="Arial" w:hAnsi="Arial" w:cs="Arial"/>
                <w:lang w:val="pt-BR"/>
                <w:rPrChange w:id="29" w:author="Kamila" w:date="2017-11-20T19:28:00Z">
                  <w:rPr>
                    <w:lang w:val="pt-BR"/>
                  </w:rPr>
                </w:rPrChange>
              </w:rPr>
            </w:pPr>
            <w:r w:rsidRPr="006D426F">
              <w:rPr>
                <w:rFonts w:ascii="Arial" w:hAnsi="Arial" w:cs="Arial"/>
                <w:lang w:val="pt-BR"/>
                <w:rPrChange w:id="30" w:author="Kamila" w:date="2017-11-20T19:28:00Z">
                  <w:rPr>
                    <w:lang w:val="pt-BR"/>
                  </w:rPr>
                </w:rPrChange>
              </w:rPr>
              <w:t>Desenvolvimento da Documentação</w:t>
            </w:r>
          </w:p>
        </w:tc>
        <w:tc>
          <w:tcPr>
            <w:tcW w:w="2304" w:type="dxa"/>
          </w:tcPr>
          <w:p w:rsidR="00223CFB" w:rsidRPr="006D426F" w:rsidRDefault="004F2B77" w:rsidP="00C733E2">
            <w:pPr>
              <w:pStyle w:val="Tabletext"/>
              <w:rPr>
                <w:rFonts w:ascii="Arial" w:hAnsi="Arial" w:cs="Arial"/>
                <w:lang w:val="pt-BR"/>
                <w:rPrChange w:id="31" w:author="Kamila" w:date="2017-11-20T19:28:00Z">
                  <w:rPr>
                    <w:lang w:val="pt-BR"/>
                  </w:rPr>
                </w:rPrChange>
              </w:rPr>
            </w:pPr>
            <w:proofErr w:type="spellStart"/>
            <w:r w:rsidRPr="006D426F">
              <w:rPr>
                <w:rFonts w:ascii="Arial" w:hAnsi="Arial" w:cs="Arial"/>
                <w:lang w:val="pt-BR"/>
                <w:rPrChange w:id="32" w:author="Kamila" w:date="2017-11-20T19:28:00Z">
                  <w:rPr>
                    <w:lang w:val="pt-BR"/>
                  </w:rPr>
                </w:rPrChange>
              </w:rPr>
              <w:t>Alecsander</w:t>
            </w:r>
            <w:proofErr w:type="spellEnd"/>
            <w:r w:rsidRPr="006D426F">
              <w:rPr>
                <w:rFonts w:ascii="Arial" w:hAnsi="Arial" w:cs="Arial"/>
                <w:lang w:val="pt-BR"/>
                <w:rPrChange w:id="33" w:author="Kamila" w:date="2017-11-20T19:28:00Z">
                  <w:rPr>
                    <w:lang w:val="pt-BR"/>
                  </w:rPr>
                </w:rPrChange>
              </w:rPr>
              <w:t xml:space="preserve"> Marques</w:t>
            </w:r>
          </w:p>
        </w:tc>
      </w:tr>
      <w:tr w:rsidR="00223CFB" w:rsidRPr="006D426F">
        <w:tc>
          <w:tcPr>
            <w:tcW w:w="2304" w:type="dxa"/>
          </w:tcPr>
          <w:p w:rsidR="00223CFB" w:rsidRPr="006D426F" w:rsidRDefault="004F2B77">
            <w:pPr>
              <w:pStyle w:val="Tabletext"/>
              <w:rPr>
                <w:rFonts w:ascii="Arial" w:hAnsi="Arial" w:cs="Arial"/>
                <w:lang w:val="pt-BR"/>
                <w:rPrChange w:id="34" w:author="Kamila" w:date="2017-11-20T19:28:00Z">
                  <w:rPr>
                    <w:lang w:val="pt-BR"/>
                  </w:rPr>
                </w:rPrChange>
              </w:rPr>
            </w:pPr>
            <w:r w:rsidRPr="006D426F">
              <w:rPr>
                <w:rFonts w:ascii="Arial" w:hAnsi="Arial" w:cs="Arial"/>
                <w:lang w:val="pt-BR"/>
                <w:rPrChange w:id="35" w:author="Kamila" w:date="2017-11-20T19:28:00Z">
                  <w:rPr>
                    <w:lang w:val="pt-BR"/>
                  </w:rPr>
                </w:rPrChange>
              </w:rPr>
              <w:t>06/11/2017</w:t>
            </w:r>
          </w:p>
        </w:tc>
        <w:tc>
          <w:tcPr>
            <w:tcW w:w="1152" w:type="dxa"/>
          </w:tcPr>
          <w:p w:rsidR="00223CFB" w:rsidRPr="006D426F" w:rsidRDefault="00B002C5" w:rsidP="00B002C5">
            <w:pPr>
              <w:pStyle w:val="Tabletext"/>
              <w:rPr>
                <w:rFonts w:ascii="Arial" w:hAnsi="Arial" w:cs="Arial"/>
                <w:lang w:val="pt-BR"/>
                <w:rPrChange w:id="36" w:author="Kamila" w:date="2017-11-20T19:28:00Z">
                  <w:rPr>
                    <w:lang w:val="pt-BR"/>
                  </w:rPr>
                </w:rPrChange>
              </w:rPr>
            </w:pPr>
            <w:r w:rsidRPr="006D426F">
              <w:rPr>
                <w:rFonts w:ascii="Arial" w:hAnsi="Arial" w:cs="Arial"/>
                <w:lang w:val="pt-BR"/>
                <w:rPrChange w:id="37" w:author="Kamila" w:date="2017-11-20T19:28:00Z">
                  <w:rPr>
                    <w:lang w:val="pt-BR"/>
                  </w:rPr>
                </w:rPrChange>
              </w:rPr>
              <w:t>0.2</w:t>
            </w:r>
          </w:p>
        </w:tc>
        <w:tc>
          <w:tcPr>
            <w:tcW w:w="3744" w:type="dxa"/>
          </w:tcPr>
          <w:p w:rsidR="00223CFB" w:rsidRPr="006D426F" w:rsidRDefault="00B002C5">
            <w:pPr>
              <w:pStyle w:val="Tabletext"/>
              <w:rPr>
                <w:rFonts w:ascii="Arial" w:hAnsi="Arial" w:cs="Arial"/>
                <w:lang w:val="pt-BR"/>
                <w:rPrChange w:id="38" w:author="Kamila" w:date="2017-11-20T19:28:00Z">
                  <w:rPr>
                    <w:lang w:val="pt-BR"/>
                  </w:rPr>
                </w:rPrChange>
              </w:rPr>
            </w:pPr>
            <w:r w:rsidRPr="006D426F">
              <w:rPr>
                <w:rFonts w:ascii="Arial" w:hAnsi="Arial" w:cs="Arial"/>
                <w:lang w:val="pt-BR"/>
                <w:rPrChange w:id="39" w:author="Kamila" w:date="2017-11-20T19:28:00Z">
                  <w:rPr>
                    <w:lang w:val="pt-BR"/>
                  </w:rPr>
                </w:rPrChange>
              </w:rPr>
              <w:t>Revisão do Sumário</w:t>
            </w:r>
          </w:p>
        </w:tc>
        <w:tc>
          <w:tcPr>
            <w:tcW w:w="2304" w:type="dxa"/>
          </w:tcPr>
          <w:p w:rsidR="00223CFB" w:rsidRPr="006D426F" w:rsidRDefault="00B002C5">
            <w:pPr>
              <w:pStyle w:val="Tabletext"/>
              <w:rPr>
                <w:rFonts w:ascii="Arial" w:hAnsi="Arial" w:cs="Arial"/>
                <w:lang w:val="pt-BR"/>
                <w:rPrChange w:id="40" w:author="Kamila" w:date="2017-11-20T19:28:00Z">
                  <w:rPr>
                    <w:lang w:val="pt-BR"/>
                  </w:rPr>
                </w:rPrChange>
              </w:rPr>
            </w:pPr>
            <w:r w:rsidRPr="006D426F">
              <w:rPr>
                <w:rFonts w:ascii="Arial" w:hAnsi="Arial" w:cs="Arial"/>
                <w:lang w:val="pt-BR"/>
                <w:rPrChange w:id="41" w:author="Kamila" w:date="2017-11-20T19:28:00Z">
                  <w:rPr>
                    <w:lang w:val="pt-BR"/>
                  </w:rPr>
                </w:rPrChange>
              </w:rPr>
              <w:t>Kamila Rodrigues</w:t>
            </w:r>
          </w:p>
        </w:tc>
      </w:tr>
      <w:tr w:rsidR="00223CFB" w:rsidRPr="006D426F">
        <w:tc>
          <w:tcPr>
            <w:tcW w:w="2304" w:type="dxa"/>
          </w:tcPr>
          <w:p w:rsidR="00223CFB" w:rsidRPr="006D426F" w:rsidRDefault="006D426F">
            <w:pPr>
              <w:pStyle w:val="Tabletext"/>
              <w:rPr>
                <w:rFonts w:ascii="Arial" w:hAnsi="Arial" w:cs="Arial"/>
                <w:lang w:val="pt-BR"/>
                <w:rPrChange w:id="42" w:author="Kamila" w:date="2017-11-20T19:28:00Z">
                  <w:rPr>
                    <w:lang w:val="pt-BR"/>
                  </w:rPr>
                </w:rPrChange>
              </w:rPr>
            </w:pPr>
            <w:ins w:id="43" w:author="Kamila" w:date="2017-11-20T19:27:00Z">
              <w:r w:rsidRPr="006D426F">
                <w:rPr>
                  <w:rFonts w:ascii="Arial" w:hAnsi="Arial" w:cs="Arial"/>
                  <w:lang w:val="pt-BR"/>
                  <w:rPrChange w:id="44" w:author="Kamila" w:date="2017-11-20T19:28:00Z">
                    <w:rPr>
                      <w:lang w:val="pt-BR"/>
                    </w:rPr>
                  </w:rPrChange>
                </w:rPr>
                <w:t>20/11/2017</w:t>
              </w:r>
            </w:ins>
          </w:p>
        </w:tc>
        <w:tc>
          <w:tcPr>
            <w:tcW w:w="1152" w:type="dxa"/>
          </w:tcPr>
          <w:p w:rsidR="00223CFB" w:rsidRPr="006D426F" w:rsidRDefault="006D426F">
            <w:pPr>
              <w:pStyle w:val="Tabletext"/>
              <w:rPr>
                <w:rFonts w:ascii="Arial" w:hAnsi="Arial" w:cs="Arial"/>
                <w:lang w:val="pt-BR"/>
                <w:rPrChange w:id="45" w:author="Kamila" w:date="2017-11-20T19:28:00Z">
                  <w:rPr>
                    <w:lang w:val="pt-BR"/>
                  </w:rPr>
                </w:rPrChange>
              </w:rPr>
            </w:pPr>
            <w:ins w:id="46" w:author="Kamila" w:date="2017-11-20T19:27:00Z">
              <w:r w:rsidRPr="006D426F">
                <w:rPr>
                  <w:rFonts w:ascii="Arial" w:hAnsi="Arial" w:cs="Arial"/>
                  <w:lang w:val="pt-BR"/>
                  <w:rPrChange w:id="47" w:author="Kamila" w:date="2017-11-20T19:28:00Z">
                    <w:rPr>
                      <w:lang w:val="pt-BR"/>
                    </w:rPr>
                  </w:rPrChange>
                </w:rPr>
                <w:t>0.3</w:t>
              </w:r>
            </w:ins>
          </w:p>
        </w:tc>
        <w:tc>
          <w:tcPr>
            <w:tcW w:w="3744" w:type="dxa"/>
          </w:tcPr>
          <w:p w:rsidR="00223CFB" w:rsidRPr="006D426F" w:rsidRDefault="006D426F">
            <w:pPr>
              <w:pStyle w:val="Tabletext"/>
              <w:rPr>
                <w:rFonts w:ascii="Arial" w:hAnsi="Arial" w:cs="Arial"/>
                <w:lang w:val="pt-BR"/>
                <w:rPrChange w:id="48" w:author="Kamila" w:date="2017-11-20T19:28:00Z">
                  <w:rPr>
                    <w:lang w:val="pt-BR"/>
                  </w:rPr>
                </w:rPrChange>
              </w:rPr>
            </w:pPr>
            <w:ins w:id="49" w:author="Kamila" w:date="2017-11-20T19:27:00Z">
              <w:r w:rsidRPr="006D426F">
                <w:rPr>
                  <w:rFonts w:ascii="Arial" w:hAnsi="Arial" w:cs="Arial"/>
                  <w:lang w:val="pt-BR"/>
                  <w:rPrChange w:id="50" w:author="Kamila" w:date="2017-11-20T19:28:00Z">
                    <w:rPr>
                      <w:lang w:val="pt-BR"/>
                    </w:rPr>
                  </w:rPrChange>
                </w:rPr>
                <w:t xml:space="preserve">Correção do </w:t>
              </w:r>
            </w:ins>
            <w:ins w:id="51" w:author="Kamila" w:date="2017-11-20T19:28:00Z">
              <w:r w:rsidRPr="006D426F">
                <w:rPr>
                  <w:rFonts w:ascii="Arial" w:hAnsi="Arial" w:cs="Arial"/>
                  <w:lang w:val="pt-BR"/>
                  <w:rPrChange w:id="52" w:author="Kamila" w:date="2017-11-20T19:28:00Z">
                    <w:rPr>
                      <w:lang w:val="pt-BR"/>
                    </w:rPr>
                  </w:rPrChange>
                </w:rPr>
                <w:t>Pré-requisito 2.1</w:t>
              </w:r>
            </w:ins>
          </w:p>
        </w:tc>
        <w:tc>
          <w:tcPr>
            <w:tcW w:w="2304" w:type="dxa"/>
          </w:tcPr>
          <w:p w:rsidR="00223CFB" w:rsidRPr="006D426F" w:rsidRDefault="006D426F">
            <w:pPr>
              <w:pStyle w:val="Tabletext"/>
              <w:rPr>
                <w:rFonts w:ascii="Arial" w:hAnsi="Arial" w:cs="Arial"/>
                <w:lang w:val="pt-BR"/>
                <w:rPrChange w:id="53" w:author="Kamila" w:date="2017-11-20T19:28:00Z">
                  <w:rPr>
                    <w:lang w:val="pt-BR"/>
                  </w:rPr>
                </w:rPrChange>
              </w:rPr>
            </w:pPr>
            <w:ins w:id="54" w:author="Kamila" w:date="2017-11-20T19:28:00Z">
              <w:r w:rsidRPr="006D426F">
                <w:rPr>
                  <w:rFonts w:ascii="Arial" w:hAnsi="Arial" w:cs="Arial"/>
                  <w:lang w:val="pt-BR"/>
                  <w:rPrChange w:id="55" w:author="Kamila" w:date="2017-11-20T19:28:00Z">
                    <w:rPr>
                      <w:lang w:val="pt-BR"/>
                    </w:rPr>
                  </w:rPrChange>
                </w:rPr>
                <w:t>Felipe Moura</w:t>
              </w:r>
            </w:ins>
          </w:p>
        </w:tc>
      </w:tr>
      <w:tr w:rsidR="00223CFB" w:rsidRPr="006D426F">
        <w:tc>
          <w:tcPr>
            <w:tcW w:w="2304" w:type="dxa"/>
          </w:tcPr>
          <w:p w:rsidR="00223CFB" w:rsidRPr="006D426F" w:rsidRDefault="00E5573C">
            <w:pPr>
              <w:pStyle w:val="Tabletext"/>
              <w:rPr>
                <w:rFonts w:ascii="Arial" w:hAnsi="Arial" w:cs="Arial"/>
                <w:lang w:val="pt-BR"/>
                <w:rPrChange w:id="56" w:author="Kamila" w:date="2017-11-20T19:28:00Z">
                  <w:rPr>
                    <w:lang w:val="pt-BR"/>
                  </w:rPr>
                </w:rPrChange>
              </w:rPr>
            </w:pPr>
            <w:ins w:id="57" w:author="Kamila" w:date="2017-11-20T20:04:00Z">
              <w:r>
                <w:rPr>
                  <w:rFonts w:ascii="Arial" w:hAnsi="Arial" w:cs="Arial"/>
                  <w:lang w:val="pt-BR"/>
                </w:rPr>
                <w:t>20/11/2017</w:t>
              </w:r>
            </w:ins>
          </w:p>
        </w:tc>
        <w:tc>
          <w:tcPr>
            <w:tcW w:w="1152" w:type="dxa"/>
          </w:tcPr>
          <w:p w:rsidR="00223CFB" w:rsidRPr="006D426F" w:rsidRDefault="00E5573C">
            <w:pPr>
              <w:pStyle w:val="Tabletext"/>
              <w:rPr>
                <w:rFonts w:ascii="Arial" w:hAnsi="Arial" w:cs="Arial"/>
                <w:lang w:val="pt-BR"/>
                <w:rPrChange w:id="58" w:author="Kamila" w:date="2017-11-20T19:28:00Z">
                  <w:rPr>
                    <w:lang w:val="pt-BR"/>
                  </w:rPr>
                </w:rPrChange>
              </w:rPr>
            </w:pPr>
            <w:ins w:id="59" w:author="Kamila" w:date="2017-11-20T20:04:00Z">
              <w:r>
                <w:rPr>
                  <w:rFonts w:ascii="Arial" w:hAnsi="Arial" w:cs="Arial"/>
                  <w:lang w:val="pt-BR"/>
                </w:rPr>
                <w:t>1.0</w:t>
              </w:r>
            </w:ins>
          </w:p>
        </w:tc>
        <w:tc>
          <w:tcPr>
            <w:tcW w:w="3744" w:type="dxa"/>
          </w:tcPr>
          <w:p w:rsidR="00223CFB" w:rsidRPr="006D426F" w:rsidRDefault="00E5573C">
            <w:pPr>
              <w:pStyle w:val="Tabletext"/>
              <w:rPr>
                <w:rFonts w:ascii="Arial" w:hAnsi="Arial" w:cs="Arial"/>
                <w:lang w:val="pt-BR"/>
                <w:rPrChange w:id="60" w:author="Kamila" w:date="2017-11-20T19:28:00Z">
                  <w:rPr>
                    <w:lang w:val="pt-BR"/>
                  </w:rPr>
                </w:rPrChange>
              </w:rPr>
            </w:pPr>
            <w:ins w:id="61" w:author="Kamila" w:date="2017-11-20T20:04:00Z">
              <w:r>
                <w:rPr>
                  <w:rFonts w:ascii="Arial" w:hAnsi="Arial" w:cs="Arial"/>
                  <w:lang w:val="pt-BR"/>
                </w:rPr>
                <w:t>Entrega do documento de Regra de negócio.</w:t>
              </w:r>
            </w:ins>
            <w:bookmarkStart w:id="62" w:name="_GoBack"/>
            <w:bookmarkEnd w:id="62"/>
          </w:p>
        </w:tc>
        <w:tc>
          <w:tcPr>
            <w:tcW w:w="2304" w:type="dxa"/>
          </w:tcPr>
          <w:p w:rsidR="00223CFB" w:rsidRPr="006D426F" w:rsidRDefault="00E5573C">
            <w:pPr>
              <w:pStyle w:val="Tabletext"/>
              <w:rPr>
                <w:rFonts w:ascii="Arial" w:hAnsi="Arial" w:cs="Arial"/>
                <w:lang w:val="pt-BR"/>
                <w:rPrChange w:id="63" w:author="Kamila" w:date="2017-11-20T19:28:00Z">
                  <w:rPr>
                    <w:lang w:val="pt-BR"/>
                  </w:rPr>
                </w:rPrChange>
              </w:rPr>
            </w:pPr>
            <w:ins w:id="64" w:author="Kamila" w:date="2017-11-20T20:04:00Z">
              <w:r>
                <w:rPr>
                  <w:rFonts w:ascii="Arial" w:hAnsi="Arial" w:cs="Arial"/>
                  <w:lang w:val="pt-BR"/>
                </w:rPr>
                <w:t>Autores</w:t>
              </w:r>
            </w:ins>
          </w:p>
        </w:tc>
      </w:tr>
    </w:tbl>
    <w:p w:rsidR="00223CFB" w:rsidRPr="006D426F" w:rsidRDefault="00223CFB">
      <w:pPr>
        <w:rPr>
          <w:rFonts w:ascii="Arial" w:hAnsi="Arial" w:cs="Arial"/>
          <w:lang w:val="pt-BR"/>
          <w:rPrChange w:id="65" w:author="Kamila" w:date="2017-11-20T19:28:00Z">
            <w:rPr>
              <w:lang w:val="pt-BR"/>
            </w:rPr>
          </w:rPrChange>
        </w:rPr>
      </w:pPr>
    </w:p>
    <w:p w:rsidR="00223CFB" w:rsidRPr="006D426F" w:rsidRDefault="00223CFB">
      <w:pPr>
        <w:pStyle w:val="Ttulo"/>
        <w:rPr>
          <w:rFonts w:cs="Arial"/>
          <w:lang w:val="pt-BR"/>
          <w:rPrChange w:id="66" w:author="Kamila" w:date="2017-11-20T19:28:00Z">
            <w:rPr>
              <w:lang w:val="pt-BR"/>
            </w:rPr>
          </w:rPrChange>
        </w:rPr>
      </w:pPr>
      <w:r w:rsidRPr="006D426F">
        <w:rPr>
          <w:rFonts w:cs="Arial"/>
          <w:lang w:val="pt-BR"/>
          <w:rPrChange w:id="67" w:author="Kamila" w:date="2017-11-20T19:28:00Z">
            <w:rPr>
              <w:lang w:val="pt-BR"/>
            </w:rPr>
          </w:rPrChange>
        </w:rPr>
        <w:br w:type="page"/>
      </w:r>
      <w:r w:rsidR="00C733E2" w:rsidRPr="006D426F">
        <w:rPr>
          <w:rFonts w:cs="Arial"/>
          <w:lang w:val="pt-BR"/>
          <w:rPrChange w:id="68" w:author="Kamila" w:date="2017-11-20T19:28:00Z">
            <w:rPr>
              <w:lang w:val="pt-BR"/>
            </w:rPr>
          </w:rPrChange>
        </w:rPr>
        <w:lastRenderedPageBreak/>
        <w:t>Sumário</w:t>
      </w:r>
    </w:p>
    <w:p w:rsidR="001976DE" w:rsidRPr="006D426F" w:rsidRDefault="00223CFB">
      <w:pPr>
        <w:pStyle w:val="Sumrio2"/>
        <w:tabs>
          <w:tab w:val="left" w:pos="864"/>
        </w:tabs>
        <w:rPr>
          <w:ins w:id="69" w:author="Aluno" w:date="2017-11-13T20:02:00Z"/>
          <w:rFonts w:ascii="Arial" w:eastAsiaTheme="minorEastAsia" w:hAnsi="Arial" w:cs="Arial"/>
          <w:noProof/>
          <w:sz w:val="22"/>
          <w:szCs w:val="22"/>
          <w:lang w:val="pt-BR" w:eastAsia="pt-BR"/>
          <w:rPrChange w:id="70" w:author="Kamila" w:date="2017-11-20T19:28:00Z">
            <w:rPr>
              <w:ins w:id="71" w:author="Aluno" w:date="2017-11-13T20:02:00Z"/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rPrChange>
        </w:rPr>
        <w:pPrChange w:id="72" w:author="Aluno" w:date="2017-11-13T20:02:00Z">
          <w:pPr>
            <w:pStyle w:val="Sumrio1"/>
            <w:tabs>
              <w:tab w:val="left" w:pos="432"/>
            </w:tabs>
          </w:pPr>
        </w:pPrChange>
      </w:pPr>
      <w:r w:rsidRPr="006D426F">
        <w:rPr>
          <w:rFonts w:ascii="Arial" w:hAnsi="Arial" w:cs="Arial"/>
          <w:b/>
          <w:lang w:val="pt-BR"/>
          <w:rPrChange w:id="73" w:author="Kamila" w:date="2017-11-20T19:28:00Z">
            <w:rPr>
              <w:b/>
              <w:lang w:val="pt-BR"/>
            </w:rPr>
          </w:rPrChange>
        </w:rPr>
        <w:fldChar w:fldCharType="begin"/>
      </w:r>
      <w:r w:rsidRPr="006D426F">
        <w:rPr>
          <w:rFonts w:ascii="Arial" w:hAnsi="Arial" w:cs="Arial"/>
          <w:b/>
          <w:lang w:val="pt-BR"/>
          <w:rPrChange w:id="74" w:author="Kamila" w:date="2017-11-20T19:28:00Z">
            <w:rPr>
              <w:b/>
              <w:lang w:val="pt-BR"/>
            </w:rPr>
          </w:rPrChange>
        </w:rPr>
        <w:instrText xml:space="preserve"> TOC \o "1-3" </w:instrText>
      </w:r>
      <w:r w:rsidRPr="006D426F">
        <w:rPr>
          <w:rFonts w:ascii="Arial" w:hAnsi="Arial" w:cs="Arial"/>
          <w:b/>
          <w:lang w:val="pt-BR"/>
          <w:rPrChange w:id="75" w:author="Kamila" w:date="2017-11-20T19:28:00Z">
            <w:rPr>
              <w:rFonts w:ascii="Arial" w:hAnsi="Arial"/>
              <w:sz w:val="36"/>
              <w:lang w:val="pt-BR"/>
            </w:rPr>
          </w:rPrChange>
        </w:rPr>
        <w:fldChar w:fldCharType="separate"/>
      </w:r>
      <w:ins w:id="76" w:author="Aluno" w:date="2017-11-13T20:02:00Z">
        <w:r w:rsidR="001976DE" w:rsidRPr="006D426F">
          <w:rPr>
            <w:rFonts w:ascii="Arial" w:hAnsi="Arial" w:cs="Arial"/>
            <w:noProof/>
            <w:lang w:val="pt-BR"/>
            <w:rPrChange w:id="77" w:author="Kamila" w:date="2017-11-20T19:28:00Z">
              <w:rPr>
                <w:noProof/>
                <w:lang w:val="pt-BR"/>
              </w:rPr>
            </w:rPrChange>
          </w:rPr>
          <w:t>1.</w:t>
        </w:r>
        <w:r w:rsidR="001976DE" w:rsidRPr="006D426F">
          <w:rPr>
            <w:rFonts w:ascii="Arial" w:eastAsiaTheme="minorEastAsia" w:hAnsi="Arial" w:cs="Arial"/>
            <w:noProof/>
            <w:sz w:val="22"/>
            <w:szCs w:val="22"/>
            <w:lang w:val="pt-BR" w:eastAsia="pt-BR"/>
            <w:rPrChange w:id="78" w:author="Kamila" w:date="2017-11-20T19:28:00Z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</w:rPrChange>
          </w:rPr>
          <w:tab/>
        </w:r>
        <w:r w:rsidR="001976DE" w:rsidRPr="006D426F">
          <w:rPr>
            <w:rFonts w:ascii="Arial" w:hAnsi="Arial" w:cs="Arial"/>
            <w:noProof/>
            <w:lang w:val="pt-BR"/>
            <w:rPrChange w:id="79" w:author="Kamila" w:date="2017-11-20T19:28:00Z">
              <w:rPr>
                <w:noProof/>
                <w:lang w:val="pt-BR"/>
              </w:rPr>
            </w:rPrChange>
          </w:rPr>
          <w:t>Introdução</w:t>
        </w:r>
        <w:r w:rsidR="001976DE" w:rsidRPr="006D426F">
          <w:rPr>
            <w:rFonts w:ascii="Arial" w:hAnsi="Arial" w:cs="Arial"/>
            <w:noProof/>
            <w:rPrChange w:id="80" w:author="Kamila" w:date="2017-11-20T19:28:00Z">
              <w:rPr>
                <w:noProof/>
              </w:rPr>
            </w:rPrChange>
          </w:rPr>
          <w:tab/>
        </w:r>
        <w:r w:rsidR="001976DE" w:rsidRPr="006D426F">
          <w:rPr>
            <w:rFonts w:ascii="Arial" w:hAnsi="Arial" w:cs="Arial"/>
            <w:noProof/>
            <w:rPrChange w:id="81" w:author="Kamila" w:date="2017-11-20T19:28:00Z">
              <w:rPr>
                <w:noProof/>
              </w:rPr>
            </w:rPrChange>
          </w:rPr>
          <w:fldChar w:fldCharType="begin"/>
        </w:r>
        <w:r w:rsidR="001976DE" w:rsidRPr="006D426F">
          <w:rPr>
            <w:rFonts w:ascii="Arial" w:hAnsi="Arial" w:cs="Arial"/>
            <w:noProof/>
            <w:rPrChange w:id="82" w:author="Kamila" w:date="2017-11-20T19:28:00Z">
              <w:rPr>
                <w:noProof/>
              </w:rPr>
            </w:rPrChange>
          </w:rPr>
          <w:instrText xml:space="preserve"> PAGEREF _Toc498366677 \h </w:instrText>
        </w:r>
      </w:ins>
      <w:r w:rsidR="001976DE" w:rsidRPr="006D426F">
        <w:rPr>
          <w:rFonts w:ascii="Arial" w:hAnsi="Arial" w:cs="Arial"/>
          <w:noProof/>
          <w:rPrChange w:id="83" w:author="Kamila" w:date="2017-11-20T19:28:00Z">
            <w:rPr>
              <w:rFonts w:ascii="Arial" w:hAnsi="Arial" w:cs="Arial"/>
              <w:noProof/>
            </w:rPr>
          </w:rPrChange>
        </w:rPr>
      </w:r>
      <w:r w:rsidR="001976DE" w:rsidRPr="006D426F">
        <w:rPr>
          <w:rFonts w:ascii="Arial" w:hAnsi="Arial" w:cs="Arial"/>
          <w:noProof/>
          <w:rPrChange w:id="84" w:author="Kamila" w:date="2017-11-20T19:28:00Z">
            <w:rPr>
              <w:noProof/>
            </w:rPr>
          </w:rPrChange>
        </w:rPr>
        <w:fldChar w:fldCharType="separate"/>
      </w:r>
      <w:ins w:id="85" w:author="Aluno" w:date="2017-11-13T20:02:00Z">
        <w:r w:rsidR="001976DE" w:rsidRPr="006D426F">
          <w:rPr>
            <w:rFonts w:ascii="Arial" w:hAnsi="Arial" w:cs="Arial"/>
            <w:noProof/>
            <w:rPrChange w:id="86" w:author="Kamila" w:date="2017-11-20T19:28:00Z">
              <w:rPr>
                <w:noProof/>
              </w:rPr>
            </w:rPrChange>
          </w:rPr>
          <w:t>4</w:t>
        </w:r>
        <w:r w:rsidR="001976DE" w:rsidRPr="006D426F">
          <w:rPr>
            <w:rFonts w:ascii="Arial" w:hAnsi="Arial" w:cs="Arial"/>
            <w:noProof/>
            <w:rPrChange w:id="87" w:author="Kamila" w:date="2017-11-20T19:28:00Z">
              <w:rPr>
                <w:noProof/>
              </w:rPr>
            </w:rPrChange>
          </w:rPr>
          <w:fldChar w:fldCharType="end"/>
        </w:r>
      </w:ins>
    </w:p>
    <w:p w:rsidR="001976DE" w:rsidRPr="006D426F" w:rsidRDefault="001976DE">
      <w:pPr>
        <w:pStyle w:val="Sumrio2"/>
        <w:tabs>
          <w:tab w:val="left" w:pos="864"/>
        </w:tabs>
        <w:rPr>
          <w:ins w:id="88" w:author="Aluno" w:date="2017-11-13T20:02:00Z"/>
          <w:rFonts w:ascii="Arial" w:eastAsiaTheme="minorEastAsia" w:hAnsi="Arial" w:cs="Arial"/>
          <w:noProof/>
          <w:sz w:val="22"/>
          <w:szCs w:val="22"/>
          <w:lang w:val="pt-BR" w:eastAsia="pt-BR"/>
          <w:rPrChange w:id="89" w:author="Kamila" w:date="2017-11-20T19:28:00Z">
            <w:rPr>
              <w:ins w:id="90" w:author="Aluno" w:date="2017-11-13T20:02:00Z"/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rPrChange>
        </w:rPr>
        <w:pPrChange w:id="91" w:author="Aluno" w:date="2017-11-13T20:02:00Z">
          <w:pPr>
            <w:pStyle w:val="Sumrio2"/>
            <w:tabs>
              <w:tab w:val="left" w:pos="1000"/>
            </w:tabs>
          </w:pPr>
        </w:pPrChange>
      </w:pPr>
      <w:ins w:id="92" w:author="Aluno" w:date="2017-11-13T20:02:00Z">
        <w:r w:rsidRPr="006D426F">
          <w:rPr>
            <w:rFonts w:ascii="Arial" w:hAnsi="Arial" w:cs="Arial"/>
            <w:noProof/>
            <w:lang w:val="pt-BR"/>
            <w:rPrChange w:id="93" w:author="Kamila" w:date="2017-11-20T19:28:00Z">
              <w:rPr>
                <w:noProof/>
                <w:lang w:val="pt-BR"/>
              </w:rPr>
            </w:rPrChange>
          </w:rPr>
          <w:t>1.1</w:t>
        </w:r>
        <w:r w:rsidRPr="006D426F">
          <w:rPr>
            <w:rFonts w:ascii="Arial" w:eastAsiaTheme="minorEastAsia" w:hAnsi="Arial" w:cs="Arial"/>
            <w:noProof/>
            <w:sz w:val="22"/>
            <w:szCs w:val="22"/>
            <w:lang w:val="pt-BR" w:eastAsia="pt-BR"/>
            <w:rPrChange w:id="94" w:author="Kamila" w:date="2017-11-20T19:28:00Z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</w:rPrChange>
          </w:rPr>
          <w:tab/>
        </w:r>
        <w:r w:rsidRPr="006D426F">
          <w:rPr>
            <w:rFonts w:ascii="Arial" w:hAnsi="Arial" w:cs="Arial"/>
            <w:noProof/>
            <w:lang w:val="pt-BR"/>
            <w:rPrChange w:id="95" w:author="Kamila" w:date="2017-11-20T19:28:00Z">
              <w:rPr>
                <w:noProof/>
                <w:lang w:val="pt-BR"/>
              </w:rPr>
            </w:rPrChange>
          </w:rPr>
          <w:t>Finalidade</w:t>
        </w:r>
        <w:r w:rsidRPr="006D426F">
          <w:rPr>
            <w:rFonts w:ascii="Arial" w:hAnsi="Arial" w:cs="Arial"/>
            <w:noProof/>
            <w:rPrChange w:id="96" w:author="Kamila" w:date="2017-11-20T19:28:00Z">
              <w:rPr>
                <w:noProof/>
              </w:rPr>
            </w:rPrChange>
          </w:rPr>
          <w:tab/>
        </w:r>
        <w:r w:rsidRPr="006D426F">
          <w:rPr>
            <w:rFonts w:ascii="Arial" w:hAnsi="Arial" w:cs="Arial"/>
            <w:noProof/>
            <w:rPrChange w:id="97" w:author="Kamila" w:date="2017-11-20T19:28:00Z">
              <w:rPr>
                <w:noProof/>
              </w:rPr>
            </w:rPrChange>
          </w:rPr>
          <w:fldChar w:fldCharType="begin"/>
        </w:r>
        <w:r w:rsidRPr="006D426F">
          <w:rPr>
            <w:rFonts w:ascii="Arial" w:hAnsi="Arial" w:cs="Arial"/>
            <w:noProof/>
            <w:rPrChange w:id="98" w:author="Kamila" w:date="2017-11-20T19:28:00Z">
              <w:rPr>
                <w:noProof/>
              </w:rPr>
            </w:rPrChange>
          </w:rPr>
          <w:instrText xml:space="preserve"> PAGEREF _Toc498366678 \h </w:instrText>
        </w:r>
      </w:ins>
      <w:r w:rsidRPr="006D426F">
        <w:rPr>
          <w:rFonts w:ascii="Arial" w:hAnsi="Arial" w:cs="Arial"/>
          <w:noProof/>
          <w:rPrChange w:id="99" w:author="Kamila" w:date="2017-11-20T19:28:00Z">
            <w:rPr>
              <w:rFonts w:ascii="Arial" w:hAnsi="Arial" w:cs="Arial"/>
              <w:noProof/>
            </w:rPr>
          </w:rPrChange>
        </w:rPr>
      </w:r>
      <w:r w:rsidRPr="006D426F">
        <w:rPr>
          <w:rFonts w:ascii="Arial" w:hAnsi="Arial" w:cs="Arial"/>
          <w:noProof/>
          <w:rPrChange w:id="100" w:author="Kamila" w:date="2017-11-20T19:28:00Z">
            <w:rPr>
              <w:noProof/>
            </w:rPr>
          </w:rPrChange>
        </w:rPr>
        <w:fldChar w:fldCharType="separate"/>
      </w:r>
      <w:ins w:id="101" w:author="Aluno" w:date="2017-11-13T20:02:00Z">
        <w:r w:rsidRPr="006D426F">
          <w:rPr>
            <w:rFonts w:ascii="Arial" w:hAnsi="Arial" w:cs="Arial"/>
            <w:noProof/>
            <w:rPrChange w:id="102" w:author="Kamila" w:date="2017-11-20T19:28:00Z">
              <w:rPr>
                <w:noProof/>
              </w:rPr>
            </w:rPrChange>
          </w:rPr>
          <w:t>4</w:t>
        </w:r>
        <w:r w:rsidRPr="006D426F">
          <w:rPr>
            <w:rFonts w:ascii="Arial" w:hAnsi="Arial" w:cs="Arial"/>
            <w:noProof/>
            <w:rPrChange w:id="103" w:author="Kamila" w:date="2017-11-20T19:28:00Z">
              <w:rPr>
                <w:noProof/>
              </w:rPr>
            </w:rPrChange>
          </w:rPr>
          <w:fldChar w:fldCharType="end"/>
        </w:r>
      </w:ins>
    </w:p>
    <w:p w:rsidR="001976DE" w:rsidRPr="006D426F" w:rsidRDefault="001976DE">
      <w:pPr>
        <w:pStyle w:val="Sumrio2"/>
        <w:tabs>
          <w:tab w:val="left" w:pos="864"/>
        </w:tabs>
        <w:rPr>
          <w:ins w:id="104" w:author="Aluno" w:date="2017-11-13T20:02:00Z"/>
          <w:rFonts w:ascii="Arial" w:eastAsiaTheme="minorEastAsia" w:hAnsi="Arial" w:cs="Arial"/>
          <w:noProof/>
          <w:sz w:val="22"/>
          <w:szCs w:val="22"/>
          <w:lang w:val="pt-BR" w:eastAsia="pt-BR"/>
          <w:rPrChange w:id="105" w:author="Kamila" w:date="2017-11-20T19:28:00Z">
            <w:rPr>
              <w:ins w:id="106" w:author="Aluno" w:date="2017-11-13T20:02:00Z"/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rPrChange>
        </w:rPr>
        <w:pPrChange w:id="107" w:author="Aluno" w:date="2017-11-13T20:02:00Z">
          <w:pPr>
            <w:pStyle w:val="Sumrio2"/>
            <w:tabs>
              <w:tab w:val="left" w:pos="1000"/>
            </w:tabs>
          </w:pPr>
        </w:pPrChange>
      </w:pPr>
      <w:ins w:id="108" w:author="Aluno" w:date="2017-11-13T20:02:00Z">
        <w:r w:rsidRPr="006D426F">
          <w:rPr>
            <w:rFonts w:ascii="Arial" w:hAnsi="Arial" w:cs="Arial"/>
            <w:noProof/>
            <w:lang w:val="pt-BR"/>
            <w:rPrChange w:id="109" w:author="Kamila" w:date="2017-11-20T19:28:00Z">
              <w:rPr>
                <w:noProof/>
                <w:lang w:val="pt-BR"/>
              </w:rPr>
            </w:rPrChange>
          </w:rPr>
          <w:t>1.2</w:t>
        </w:r>
        <w:r w:rsidRPr="006D426F">
          <w:rPr>
            <w:rFonts w:ascii="Arial" w:eastAsiaTheme="minorEastAsia" w:hAnsi="Arial" w:cs="Arial"/>
            <w:noProof/>
            <w:sz w:val="22"/>
            <w:szCs w:val="22"/>
            <w:lang w:val="pt-BR" w:eastAsia="pt-BR"/>
            <w:rPrChange w:id="110" w:author="Kamila" w:date="2017-11-20T19:28:00Z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</w:rPrChange>
          </w:rPr>
          <w:tab/>
        </w:r>
        <w:r w:rsidRPr="006D426F">
          <w:rPr>
            <w:rFonts w:ascii="Arial" w:hAnsi="Arial" w:cs="Arial"/>
            <w:noProof/>
            <w:lang w:val="pt-BR"/>
            <w:rPrChange w:id="111" w:author="Kamila" w:date="2017-11-20T19:28:00Z">
              <w:rPr>
                <w:noProof/>
                <w:lang w:val="pt-BR"/>
              </w:rPr>
            </w:rPrChange>
          </w:rPr>
          <w:t>Escopo</w:t>
        </w:r>
        <w:r w:rsidRPr="006D426F">
          <w:rPr>
            <w:rFonts w:ascii="Arial" w:hAnsi="Arial" w:cs="Arial"/>
            <w:noProof/>
            <w:rPrChange w:id="112" w:author="Kamila" w:date="2017-11-20T19:28:00Z">
              <w:rPr>
                <w:noProof/>
              </w:rPr>
            </w:rPrChange>
          </w:rPr>
          <w:tab/>
        </w:r>
        <w:r w:rsidRPr="006D426F">
          <w:rPr>
            <w:rFonts w:ascii="Arial" w:hAnsi="Arial" w:cs="Arial"/>
            <w:noProof/>
            <w:rPrChange w:id="113" w:author="Kamila" w:date="2017-11-20T19:28:00Z">
              <w:rPr>
                <w:noProof/>
              </w:rPr>
            </w:rPrChange>
          </w:rPr>
          <w:fldChar w:fldCharType="begin"/>
        </w:r>
        <w:r w:rsidRPr="006D426F">
          <w:rPr>
            <w:rFonts w:ascii="Arial" w:hAnsi="Arial" w:cs="Arial"/>
            <w:noProof/>
            <w:rPrChange w:id="114" w:author="Kamila" w:date="2017-11-20T19:28:00Z">
              <w:rPr>
                <w:noProof/>
              </w:rPr>
            </w:rPrChange>
          </w:rPr>
          <w:instrText xml:space="preserve"> PAGEREF _Toc498366679 \h </w:instrText>
        </w:r>
      </w:ins>
      <w:r w:rsidRPr="006D426F">
        <w:rPr>
          <w:rFonts w:ascii="Arial" w:hAnsi="Arial" w:cs="Arial"/>
          <w:noProof/>
          <w:rPrChange w:id="115" w:author="Kamila" w:date="2017-11-20T19:28:00Z">
            <w:rPr>
              <w:rFonts w:ascii="Arial" w:hAnsi="Arial" w:cs="Arial"/>
              <w:noProof/>
            </w:rPr>
          </w:rPrChange>
        </w:rPr>
      </w:r>
      <w:r w:rsidRPr="006D426F">
        <w:rPr>
          <w:rFonts w:ascii="Arial" w:hAnsi="Arial" w:cs="Arial"/>
          <w:noProof/>
          <w:rPrChange w:id="116" w:author="Kamila" w:date="2017-11-20T19:28:00Z">
            <w:rPr>
              <w:noProof/>
            </w:rPr>
          </w:rPrChange>
        </w:rPr>
        <w:fldChar w:fldCharType="separate"/>
      </w:r>
      <w:ins w:id="117" w:author="Aluno" w:date="2017-11-13T20:02:00Z">
        <w:r w:rsidRPr="006D426F">
          <w:rPr>
            <w:rFonts w:ascii="Arial" w:hAnsi="Arial" w:cs="Arial"/>
            <w:noProof/>
            <w:rPrChange w:id="118" w:author="Kamila" w:date="2017-11-20T19:28:00Z">
              <w:rPr>
                <w:noProof/>
              </w:rPr>
            </w:rPrChange>
          </w:rPr>
          <w:t>4</w:t>
        </w:r>
        <w:r w:rsidRPr="006D426F">
          <w:rPr>
            <w:rFonts w:ascii="Arial" w:hAnsi="Arial" w:cs="Arial"/>
            <w:noProof/>
            <w:rPrChange w:id="119" w:author="Kamila" w:date="2017-11-20T19:28:00Z">
              <w:rPr>
                <w:noProof/>
              </w:rPr>
            </w:rPrChange>
          </w:rPr>
          <w:fldChar w:fldCharType="end"/>
        </w:r>
      </w:ins>
    </w:p>
    <w:p w:rsidR="001976DE" w:rsidRPr="006D426F" w:rsidRDefault="001976DE">
      <w:pPr>
        <w:pStyle w:val="Sumrio2"/>
        <w:tabs>
          <w:tab w:val="left" w:pos="864"/>
        </w:tabs>
        <w:rPr>
          <w:ins w:id="120" w:author="Aluno" w:date="2017-11-13T20:02:00Z"/>
          <w:rFonts w:ascii="Arial" w:eastAsiaTheme="minorEastAsia" w:hAnsi="Arial" w:cs="Arial"/>
          <w:noProof/>
          <w:sz w:val="22"/>
          <w:szCs w:val="22"/>
          <w:lang w:val="pt-BR" w:eastAsia="pt-BR"/>
          <w:rPrChange w:id="121" w:author="Kamila" w:date="2017-11-20T19:28:00Z">
            <w:rPr>
              <w:ins w:id="122" w:author="Aluno" w:date="2017-11-13T20:02:00Z"/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rPrChange>
        </w:rPr>
        <w:pPrChange w:id="123" w:author="Aluno" w:date="2017-11-13T20:02:00Z">
          <w:pPr>
            <w:pStyle w:val="Sumrio2"/>
            <w:tabs>
              <w:tab w:val="left" w:pos="1000"/>
            </w:tabs>
          </w:pPr>
        </w:pPrChange>
      </w:pPr>
      <w:ins w:id="124" w:author="Aluno" w:date="2017-11-13T20:02:00Z">
        <w:r w:rsidRPr="006D426F">
          <w:rPr>
            <w:rFonts w:ascii="Arial" w:hAnsi="Arial" w:cs="Arial"/>
            <w:noProof/>
            <w:lang w:val="pt-BR"/>
            <w:rPrChange w:id="125" w:author="Kamila" w:date="2017-11-20T19:28:00Z">
              <w:rPr>
                <w:noProof/>
                <w:lang w:val="pt-BR"/>
              </w:rPr>
            </w:rPrChange>
          </w:rPr>
          <w:t>1.3</w:t>
        </w:r>
        <w:r w:rsidRPr="006D426F">
          <w:rPr>
            <w:rFonts w:ascii="Arial" w:eastAsiaTheme="minorEastAsia" w:hAnsi="Arial" w:cs="Arial"/>
            <w:noProof/>
            <w:sz w:val="22"/>
            <w:szCs w:val="22"/>
            <w:lang w:val="pt-BR" w:eastAsia="pt-BR"/>
            <w:rPrChange w:id="126" w:author="Kamila" w:date="2017-11-20T19:28:00Z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</w:rPrChange>
          </w:rPr>
          <w:tab/>
        </w:r>
        <w:r w:rsidRPr="006D426F">
          <w:rPr>
            <w:rFonts w:ascii="Arial" w:hAnsi="Arial" w:cs="Arial"/>
            <w:noProof/>
            <w:lang w:val="pt-BR"/>
            <w:rPrChange w:id="127" w:author="Kamila" w:date="2017-11-20T19:28:00Z">
              <w:rPr>
                <w:noProof/>
                <w:lang w:val="pt-BR"/>
              </w:rPr>
            </w:rPrChange>
          </w:rPr>
          <w:t>Referências</w:t>
        </w:r>
        <w:r w:rsidRPr="006D426F">
          <w:rPr>
            <w:rFonts w:ascii="Arial" w:hAnsi="Arial" w:cs="Arial"/>
            <w:noProof/>
            <w:rPrChange w:id="128" w:author="Kamila" w:date="2017-11-20T19:28:00Z">
              <w:rPr>
                <w:noProof/>
              </w:rPr>
            </w:rPrChange>
          </w:rPr>
          <w:tab/>
        </w:r>
        <w:r w:rsidRPr="006D426F">
          <w:rPr>
            <w:rFonts w:ascii="Arial" w:hAnsi="Arial" w:cs="Arial"/>
            <w:noProof/>
            <w:rPrChange w:id="129" w:author="Kamila" w:date="2017-11-20T19:28:00Z">
              <w:rPr>
                <w:noProof/>
              </w:rPr>
            </w:rPrChange>
          </w:rPr>
          <w:fldChar w:fldCharType="begin"/>
        </w:r>
        <w:r w:rsidRPr="006D426F">
          <w:rPr>
            <w:rFonts w:ascii="Arial" w:hAnsi="Arial" w:cs="Arial"/>
            <w:noProof/>
            <w:rPrChange w:id="130" w:author="Kamila" w:date="2017-11-20T19:28:00Z">
              <w:rPr>
                <w:noProof/>
              </w:rPr>
            </w:rPrChange>
          </w:rPr>
          <w:instrText xml:space="preserve"> PAGEREF _Toc498366680 \h </w:instrText>
        </w:r>
      </w:ins>
      <w:r w:rsidRPr="006D426F">
        <w:rPr>
          <w:rFonts w:ascii="Arial" w:hAnsi="Arial" w:cs="Arial"/>
          <w:noProof/>
          <w:rPrChange w:id="131" w:author="Kamila" w:date="2017-11-20T19:28:00Z">
            <w:rPr>
              <w:rFonts w:ascii="Arial" w:hAnsi="Arial" w:cs="Arial"/>
              <w:noProof/>
            </w:rPr>
          </w:rPrChange>
        </w:rPr>
      </w:r>
      <w:r w:rsidRPr="006D426F">
        <w:rPr>
          <w:rFonts w:ascii="Arial" w:hAnsi="Arial" w:cs="Arial"/>
          <w:noProof/>
          <w:rPrChange w:id="132" w:author="Kamila" w:date="2017-11-20T19:28:00Z">
            <w:rPr>
              <w:noProof/>
            </w:rPr>
          </w:rPrChange>
        </w:rPr>
        <w:fldChar w:fldCharType="separate"/>
      </w:r>
      <w:ins w:id="133" w:author="Aluno" w:date="2017-11-13T20:02:00Z">
        <w:r w:rsidRPr="006D426F">
          <w:rPr>
            <w:rFonts w:ascii="Arial" w:hAnsi="Arial" w:cs="Arial"/>
            <w:noProof/>
            <w:rPrChange w:id="134" w:author="Kamila" w:date="2017-11-20T19:28:00Z">
              <w:rPr>
                <w:noProof/>
              </w:rPr>
            </w:rPrChange>
          </w:rPr>
          <w:t>4</w:t>
        </w:r>
        <w:r w:rsidRPr="006D426F">
          <w:rPr>
            <w:rFonts w:ascii="Arial" w:hAnsi="Arial" w:cs="Arial"/>
            <w:noProof/>
            <w:rPrChange w:id="135" w:author="Kamila" w:date="2017-11-20T19:28:00Z">
              <w:rPr>
                <w:noProof/>
              </w:rPr>
            </w:rPrChange>
          </w:rPr>
          <w:fldChar w:fldCharType="end"/>
        </w:r>
      </w:ins>
    </w:p>
    <w:p w:rsidR="001976DE" w:rsidRPr="006D426F" w:rsidRDefault="001976DE">
      <w:pPr>
        <w:pStyle w:val="Sumrio2"/>
        <w:tabs>
          <w:tab w:val="left" w:pos="864"/>
        </w:tabs>
        <w:rPr>
          <w:ins w:id="136" w:author="Aluno" w:date="2017-11-13T20:02:00Z"/>
          <w:rFonts w:ascii="Arial" w:eastAsiaTheme="minorEastAsia" w:hAnsi="Arial" w:cs="Arial"/>
          <w:noProof/>
          <w:sz w:val="22"/>
          <w:szCs w:val="22"/>
          <w:lang w:val="pt-BR" w:eastAsia="pt-BR"/>
          <w:rPrChange w:id="137" w:author="Kamila" w:date="2017-11-20T19:28:00Z">
            <w:rPr>
              <w:ins w:id="138" w:author="Aluno" w:date="2017-11-13T20:02:00Z"/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rPrChange>
        </w:rPr>
        <w:pPrChange w:id="139" w:author="Aluno" w:date="2017-11-13T20:02:00Z">
          <w:pPr>
            <w:pStyle w:val="Sumrio2"/>
            <w:tabs>
              <w:tab w:val="left" w:pos="1000"/>
            </w:tabs>
          </w:pPr>
        </w:pPrChange>
      </w:pPr>
      <w:ins w:id="140" w:author="Aluno" w:date="2017-11-13T20:02:00Z">
        <w:r w:rsidRPr="006D426F">
          <w:rPr>
            <w:rFonts w:ascii="Arial" w:hAnsi="Arial" w:cs="Arial"/>
            <w:noProof/>
            <w:lang w:val="pt-BR"/>
            <w:rPrChange w:id="141" w:author="Kamila" w:date="2017-11-20T19:28:00Z">
              <w:rPr>
                <w:noProof/>
                <w:lang w:val="pt-BR"/>
              </w:rPr>
            </w:rPrChange>
          </w:rPr>
          <w:t>1.4</w:t>
        </w:r>
        <w:r w:rsidRPr="006D426F">
          <w:rPr>
            <w:rFonts w:ascii="Arial" w:eastAsiaTheme="minorEastAsia" w:hAnsi="Arial" w:cs="Arial"/>
            <w:noProof/>
            <w:sz w:val="22"/>
            <w:szCs w:val="22"/>
            <w:lang w:val="pt-BR" w:eastAsia="pt-BR"/>
            <w:rPrChange w:id="142" w:author="Kamila" w:date="2017-11-20T19:28:00Z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</w:rPrChange>
          </w:rPr>
          <w:tab/>
        </w:r>
        <w:r w:rsidRPr="006D426F">
          <w:rPr>
            <w:rFonts w:ascii="Arial" w:hAnsi="Arial" w:cs="Arial"/>
            <w:noProof/>
            <w:lang w:val="pt-BR"/>
            <w:rPrChange w:id="143" w:author="Kamila" w:date="2017-11-20T19:28:00Z">
              <w:rPr>
                <w:noProof/>
                <w:lang w:val="pt-BR"/>
              </w:rPr>
            </w:rPrChange>
          </w:rPr>
          <w:t>Visão Geral</w:t>
        </w:r>
        <w:r w:rsidRPr="006D426F">
          <w:rPr>
            <w:rFonts w:ascii="Arial" w:hAnsi="Arial" w:cs="Arial"/>
            <w:noProof/>
            <w:rPrChange w:id="144" w:author="Kamila" w:date="2017-11-20T19:28:00Z">
              <w:rPr>
                <w:noProof/>
              </w:rPr>
            </w:rPrChange>
          </w:rPr>
          <w:tab/>
        </w:r>
        <w:r w:rsidRPr="006D426F">
          <w:rPr>
            <w:rFonts w:ascii="Arial" w:hAnsi="Arial" w:cs="Arial"/>
            <w:noProof/>
            <w:rPrChange w:id="145" w:author="Kamila" w:date="2017-11-20T19:28:00Z">
              <w:rPr>
                <w:noProof/>
              </w:rPr>
            </w:rPrChange>
          </w:rPr>
          <w:fldChar w:fldCharType="begin"/>
        </w:r>
        <w:r w:rsidRPr="006D426F">
          <w:rPr>
            <w:rFonts w:ascii="Arial" w:hAnsi="Arial" w:cs="Arial"/>
            <w:noProof/>
            <w:rPrChange w:id="146" w:author="Kamila" w:date="2017-11-20T19:28:00Z">
              <w:rPr>
                <w:noProof/>
              </w:rPr>
            </w:rPrChange>
          </w:rPr>
          <w:instrText xml:space="preserve"> PAGEREF _Toc498366681 \h </w:instrText>
        </w:r>
      </w:ins>
      <w:r w:rsidRPr="006D426F">
        <w:rPr>
          <w:rFonts w:ascii="Arial" w:hAnsi="Arial" w:cs="Arial"/>
          <w:noProof/>
          <w:rPrChange w:id="147" w:author="Kamila" w:date="2017-11-20T19:28:00Z">
            <w:rPr>
              <w:rFonts w:ascii="Arial" w:hAnsi="Arial" w:cs="Arial"/>
              <w:noProof/>
            </w:rPr>
          </w:rPrChange>
        </w:rPr>
      </w:r>
      <w:r w:rsidRPr="006D426F">
        <w:rPr>
          <w:rFonts w:ascii="Arial" w:hAnsi="Arial" w:cs="Arial"/>
          <w:noProof/>
          <w:rPrChange w:id="148" w:author="Kamila" w:date="2017-11-20T19:28:00Z">
            <w:rPr>
              <w:noProof/>
            </w:rPr>
          </w:rPrChange>
        </w:rPr>
        <w:fldChar w:fldCharType="separate"/>
      </w:r>
      <w:ins w:id="149" w:author="Aluno" w:date="2017-11-13T20:02:00Z">
        <w:r w:rsidRPr="006D426F">
          <w:rPr>
            <w:rFonts w:ascii="Arial" w:hAnsi="Arial" w:cs="Arial"/>
            <w:noProof/>
            <w:rPrChange w:id="150" w:author="Kamila" w:date="2017-11-20T19:28:00Z">
              <w:rPr>
                <w:noProof/>
              </w:rPr>
            </w:rPrChange>
          </w:rPr>
          <w:t>4</w:t>
        </w:r>
        <w:r w:rsidRPr="006D426F">
          <w:rPr>
            <w:rFonts w:ascii="Arial" w:hAnsi="Arial" w:cs="Arial"/>
            <w:noProof/>
            <w:rPrChange w:id="151" w:author="Kamila" w:date="2017-11-20T19:28:00Z">
              <w:rPr>
                <w:noProof/>
              </w:rPr>
            </w:rPrChange>
          </w:rPr>
          <w:fldChar w:fldCharType="end"/>
        </w:r>
      </w:ins>
    </w:p>
    <w:p w:rsidR="001976DE" w:rsidRPr="006D426F" w:rsidRDefault="001976DE">
      <w:pPr>
        <w:pStyle w:val="Sumrio2"/>
        <w:tabs>
          <w:tab w:val="left" w:pos="864"/>
        </w:tabs>
        <w:rPr>
          <w:ins w:id="152" w:author="Aluno" w:date="2017-11-13T20:02:00Z"/>
          <w:rFonts w:ascii="Arial" w:eastAsiaTheme="minorEastAsia" w:hAnsi="Arial" w:cs="Arial"/>
          <w:noProof/>
          <w:sz w:val="22"/>
          <w:szCs w:val="22"/>
          <w:lang w:val="pt-BR" w:eastAsia="pt-BR"/>
          <w:rPrChange w:id="153" w:author="Kamila" w:date="2017-11-20T19:28:00Z">
            <w:rPr>
              <w:ins w:id="154" w:author="Aluno" w:date="2017-11-13T20:02:00Z"/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rPrChange>
        </w:rPr>
        <w:pPrChange w:id="155" w:author="Aluno" w:date="2017-11-13T20:02:00Z">
          <w:pPr>
            <w:pStyle w:val="Sumrio1"/>
            <w:tabs>
              <w:tab w:val="left" w:pos="432"/>
            </w:tabs>
          </w:pPr>
        </w:pPrChange>
      </w:pPr>
      <w:ins w:id="156" w:author="Aluno" w:date="2017-11-13T20:02:00Z">
        <w:r w:rsidRPr="006D426F">
          <w:rPr>
            <w:rFonts w:ascii="Arial" w:hAnsi="Arial" w:cs="Arial"/>
            <w:noProof/>
            <w:lang w:val="pt-BR"/>
            <w:rPrChange w:id="157" w:author="Kamila" w:date="2017-11-20T19:28:00Z">
              <w:rPr>
                <w:noProof/>
                <w:lang w:val="pt-BR"/>
              </w:rPr>
            </w:rPrChange>
          </w:rPr>
          <w:t>2.</w:t>
        </w:r>
        <w:r w:rsidRPr="006D426F">
          <w:rPr>
            <w:rFonts w:ascii="Arial" w:eastAsiaTheme="minorEastAsia" w:hAnsi="Arial" w:cs="Arial"/>
            <w:noProof/>
            <w:sz w:val="22"/>
            <w:szCs w:val="22"/>
            <w:lang w:val="pt-BR" w:eastAsia="pt-BR"/>
            <w:rPrChange w:id="158" w:author="Kamila" w:date="2017-11-20T19:28:00Z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</w:rPrChange>
          </w:rPr>
          <w:tab/>
        </w:r>
        <w:r w:rsidRPr="006D426F">
          <w:rPr>
            <w:rFonts w:ascii="Arial" w:hAnsi="Arial" w:cs="Arial"/>
            <w:noProof/>
            <w:lang w:val="pt-BR"/>
            <w:rPrChange w:id="159" w:author="Kamila" w:date="2017-11-20T19:28:00Z">
              <w:rPr>
                <w:noProof/>
                <w:lang w:val="pt-BR"/>
              </w:rPr>
            </w:rPrChange>
          </w:rPr>
          <w:t>Definições</w:t>
        </w:r>
        <w:r w:rsidRPr="006D426F">
          <w:rPr>
            <w:rFonts w:ascii="Arial" w:hAnsi="Arial" w:cs="Arial"/>
            <w:noProof/>
            <w:rPrChange w:id="160" w:author="Kamila" w:date="2017-11-20T19:28:00Z">
              <w:rPr>
                <w:noProof/>
              </w:rPr>
            </w:rPrChange>
          </w:rPr>
          <w:tab/>
        </w:r>
        <w:r w:rsidRPr="006D426F">
          <w:rPr>
            <w:rFonts w:ascii="Arial" w:hAnsi="Arial" w:cs="Arial"/>
            <w:noProof/>
            <w:rPrChange w:id="161" w:author="Kamila" w:date="2017-11-20T19:28:00Z">
              <w:rPr>
                <w:noProof/>
              </w:rPr>
            </w:rPrChange>
          </w:rPr>
          <w:fldChar w:fldCharType="begin"/>
        </w:r>
        <w:r w:rsidRPr="006D426F">
          <w:rPr>
            <w:rFonts w:ascii="Arial" w:hAnsi="Arial" w:cs="Arial"/>
            <w:noProof/>
            <w:rPrChange w:id="162" w:author="Kamila" w:date="2017-11-20T19:28:00Z">
              <w:rPr>
                <w:noProof/>
              </w:rPr>
            </w:rPrChange>
          </w:rPr>
          <w:instrText xml:space="preserve"> PAGEREF _Toc498366683 \h </w:instrText>
        </w:r>
      </w:ins>
      <w:r w:rsidRPr="006D426F">
        <w:rPr>
          <w:rFonts w:ascii="Arial" w:hAnsi="Arial" w:cs="Arial"/>
          <w:noProof/>
          <w:rPrChange w:id="163" w:author="Kamila" w:date="2017-11-20T19:28:00Z">
            <w:rPr>
              <w:rFonts w:ascii="Arial" w:hAnsi="Arial" w:cs="Arial"/>
              <w:noProof/>
            </w:rPr>
          </w:rPrChange>
        </w:rPr>
      </w:r>
      <w:r w:rsidRPr="006D426F">
        <w:rPr>
          <w:rFonts w:ascii="Arial" w:hAnsi="Arial" w:cs="Arial"/>
          <w:noProof/>
          <w:rPrChange w:id="164" w:author="Kamila" w:date="2017-11-20T19:28:00Z">
            <w:rPr>
              <w:noProof/>
            </w:rPr>
          </w:rPrChange>
        </w:rPr>
        <w:fldChar w:fldCharType="separate"/>
      </w:r>
      <w:ins w:id="165" w:author="Aluno" w:date="2017-11-13T20:02:00Z">
        <w:r w:rsidRPr="006D426F">
          <w:rPr>
            <w:rFonts w:ascii="Arial" w:hAnsi="Arial" w:cs="Arial"/>
            <w:noProof/>
            <w:rPrChange w:id="166" w:author="Kamila" w:date="2017-11-20T19:28:00Z">
              <w:rPr>
                <w:noProof/>
              </w:rPr>
            </w:rPrChange>
          </w:rPr>
          <w:t>4</w:t>
        </w:r>
        <w:r w:rsidRPr="006D426F">
          <w:rPr>
            <w:rFonts w:ascii="Arial" w:hAnsi="Arial" w:cs="Arial"/>
            <w:noProof/>
            <w:rPrChange w:id="167" w:author="Kamila" w:date="2017-11-20T19:28:00Z">
              <w:rPr>
                <w:noProof/>
              </w:rPr>
            </w:rPrChange>
          </w:rPr>
          <w:fldChar w:fldCharType="end"/>
        </w:r>
      </w:ins>
    </w:p>
    <w:p w:rsidR="001976DE" w:rsidRPr="006D426F" w:rsidRDefault="001976DE">
      <w:pPr>
        <w:pStyle w:val="Sumrio2"/>
        <w:tabs>
          <w:tab w:val="left" w:pos="864"/>
        </w:tabs>
        <w:rPr>
          <w:ins w:id="168" w:author="Aluno" w:date="2017-11-13T20:02:00Z"/>
          <w:rFonts w:ascii="Arial" w:eastAsiaTheme="minorEastAsia" w:hAnsi="Arial" w:cs="Arial"/>
          <w:noProof/>
          <w:sz w:val="22"/>
          <w:szCs w:val="22"/>
          <w:lang w:val="pt-BR" w:eastAsia="pt-BR"/>
          <w:rPrChange w:id="169" w:author="Kamila" w:date="2017-11-20T19:28:00Z">
            <w:rPr>
              <w:ins w:id="170" w:author="Aluno" w:date="2017-11-13T20:02:00Z"/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rPrChange>
        </w:rPr>
        <w:pPrChange w:id="171" w:author="Aluno" w:date="2017-11-13T20:02:00Z">
          <w:pPr>
            <w:pStyle w:val="Sumrio2"/>
            <w:tabs>
              <w:tab w:val="left" w:pos="1000"/>
            </w:tabs>
          </w:pPr>
        </w:pPrChange>
      </w:pPr>
      <w:ins w:id="172" w:author="Aluno" w:date="2017-11-13T20:02:00Z">
        <w:r w:rsidRPr="006D426F">
          <w:rPr>
            <w:rFonts w:ascii="Arial" w:hAnsi="Arial" w:cs="Arial"/>
            <w:noProof/>
            <w:lang w:val="pt-BR"/>
            <w:rPrChange w:id="173" w:author="Kamila" w:date="2017-11-20T19:28:00Z">
              <w:rPr>
                <w:noProof/>
                <w:lang w:val="pt-BR"/>
              </w:rPr>
            </w:rPrChange>
          </w:rPr>
          <w:t>2.1</w:t>
        </w:r>
        <w:r w:rsidRPr="006D426F">
          <w:rPr>
            <w:rFonts w:ascii="Arial" w:eastAsiaTheme="minorEastAsia" w:hAnsi="Arial" w:cs="Arial"/>
            <w:noProof/>
            <w:sz w:val="22"/>
            <w:szCs w:val="22"/>
            <w:lang w:val="pt-BR" w:eastAsia="pt-BR"/>
            <w:rPrChange w:id="174" w:author="Kamila" w:date="2017-11-20T19:28:00Z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</w:rPrChange>
          </w:rPr>
          <w:tab/>
        </w:r>
        <w:r w:rsidRPr="006D426F">
          <w:rPr>
            <w:rFonts w:ascii="Arial" w:hAnsi="Arial" w:cs="Arial"/>
            <w:noProof/>
            <w:rPrChange w:id="175" w:author="Kamila" w:date="2017-11-20T19:28:00Z">
              <w:rPr>
                <w:noProof/>
              </w:rPr>
            </w:rPrChange>
          </w:rPr>
          <w:t>Pré-requisito</w:t>
        </w:r>
        <w:r w:rsidRPr="006D426F">
          <w:rPr>
            <w:rFonts w:ascii="Arial" w:hAnsi="Arial" w:cs="Arial"/>
            <w:noProof/>
            <w:rPrChange w:id="176" w:author="Kamila" w:date="2017-11-20T19:28:00Z">
              <w:rPr>
                <w:noProof/>
              </w:rPr>
            </w:rPrChange>
          </w:rPr>
          <w:tab/>
        </w:r>
        <w:r w:rsidRPr="006D426F">
          <w:rPr>
            <w:rFonts w:ascii="Arial" w:hAnsi="Arial" w:cs="Arial"/>
            <w:noProof/>
            <w:rPrChange w:id="177" w:author="Kamila" w:date="2017-11-20T19:28:00Z">
              <w:rPr>
                <w:noProof/>
              </w:rPr>
            </w:rPrChange>
          </w:rPr>
          <w:fldChar w:fldCharType="begin"/>
        </w:r>
        <w:r w:rsidRPr="006D426F">
          <w:rPr>
            <w:rFonts w:ascii="Arial" w:hAnsi="Arial" w:cs="Arial"/>
            <w:noProof/>
            <w:rPrChange w:id="178" w:author="Kamila" w:date="2017-11-20T19:28:00Z">
              <w:rPr>
                <w:noProof/>
              </w:rPr>
            </w:rPrChange>
          </w:rPr>
          <w:instrText xml:space="preserve"> PAGEREF _Toc498366685 \h </w:instrText>
        </w:r>
      </w:ins>
      <w:r w:rsidRPr="006D426F">
        <w:rPr>
          <w:rFonts w:ascii="Arial" w:hAnsi="Arial" w:cs="Arial"/>
          <w:noProof/>
          <w:rPrChange w:id="179" w:author="Kamila" w:date="2017-11-20T19:28:00Z">
            <w:rPr>
              <w:rFonts w:ascii="Arial" w:hAnsi="Arial" w:cs="Arial"/>
              <w:noProof/>
            </w:rPr>
          </w:rPrChange>
        </w:rPr>
      </w:r>
      <w:r w:rsidRPr="006D426F">
        <w:rPr>
          <w:rFonts w:ascii="Arial" w:hAnsi="Arial" w:cs="Arial"/>
          <w:noProof/>
          <w:rPrChange w:id="180" w:author="Kamila" w:date="2017-11-20T19:28:00Z">
            <w:rPr>
              <w:noProof/>
            </w:rPr>
          </w:rPrChange>
        </w:rPr>
        <w:fldChar w:fldCharType="separate"/>
      </w:r>
      <w:ins w:id="181" w:author="Aluno" w:date="2017-11-13T20:02:00Z">
        <w:r w:rsidRPr="006D426F">
          <w:rPr>
            <w:rFonts w:ascii="Arial" w:hAnsi="Arial" w:cs="Arial"/>
            <w:noProof/>
            <w:rPrChange w:id="182" w:author="Kamila" w:date="2017-11-20T19:28:00Z">
              <w:rPr>
                <w:noProof/>
              </w:rPr>
            </w:rPrChange>
          </w:rPr>
          <w:t>4</w:t>
        </w:r>
        <w:r w:rsidRPr="006D426F">
          <w:rPr>
            <w:rFonts w:ascii="Arial" w:hAnsi="Arial" w:cs="Arial"/>
            <w:noProof/>
            <w:rPrChange w:id="183" w:author="Kamila" w:date="2017-11-20T19:28:00Z">
              <w:rPr>
                <w:noProof/>
              </w:rPr>
            </w:rPrChange>
          </w:rPr>
          <w:fldChar w:fldCharType="end"/>
        </w:r>
      </w:ins>
    </w:p>
    <w:p w:rsidR="00345CB9" w:rsidRPr="006D426F" w:rsidDel="000A7741" w:rsidRDefault="001976DE">
      <w:pPr>
        <w:pStyle w:val="Sumrio2"/>
        <w:tabs>
          <w:tab w:val="left" w:pos="864"/>
        </w:tabs>
        <w:rPr>
          <w:del w:id="184" w:author="Aluno" w:date="2017-11-13T19:54:00Z"/>
          <w:rFonts w:ascii="Arial" w:hAnsi="Arial" w:cs="Arial"/>
          <w:noProof/>
          <w:sz w:val="22"/>
          <w:szCs w:val="22"/>
          <w:lang w:val="pt-BR" w:eastAsia="pt-BR"/>
          <w:rPrChange w:id="185" w:author="Kamila" w:date="2017-11-20T19:28:00Z">
            <w:rPr>
              <w:del w:id="186" w:author="Aluno" w:date="2017-11-13T19:54:00Z"/>
              <w:rFonts w:ascii="Calibri" w:hAnsi="Calibri"/>
              <w:noProof/>
              <w:sz w:val="22"/>
              <w:szCs w:val="22"/>
              <w:lang w:val="pt-BR" w:eastAsia="pt-BR"/>
            </w:rPr>
          </w:rPrChange>
        </w:rPr>
        <w:pPrChange w:id="187" w:author="Aluno" w:date="2017-11-13T20:02:00Z">
          <w:pPr>
            <w:pStyle w:val="Sumrio1"/>
            <w:tabs>
              <w:tab w:val="left" w:pos="432"/>
            </w:tabs>
          </w:pPr>
        </w:pPrChange>
      </w:pPr>
      <w:ins w:id="188" w:author="Aluno" w:date="2017-11-13T20:02:00Z">
        <w:r w:rsidRPr="006D426F">
          <w:rPr>
            <w:rFonts w:ascii="Arial" w:eastAsiaTheme="minorEastAsia" w:hAnsi="Arial" w:cs="Arial"/>
            <w:noProof/>
            <w:sz w:val="22"/>
            <w:szCs w:val="22"/>
            <w:lang w:val="pt-BR" w:eastAsia="pt-BR"/>
            <w:rPrChange w:id="189" w:author="Kamila" w:date="2017-11-20T19:28:00Z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</w:rPrChange>
          </w:rPr>
          <w:t>2.2</w:t>
        </w:r>
        <w:r w:rsidRPr="006D426F">
          <w:rPr>
            <w:rFonts w:ascii="Arial" w:eastAsiaTheme="minorEastAsia" w:hAnsi="Arial" w:cs="Arial"/>
            <w:noProof/>
            <w:sz w:val="22"/>
            <w:szCs w:val="22"/>
            <w:lang w:val="pt-BR" w:eastAsia="pt-BR"/>
            <w:rPrChange w:id="190" w:author="Kamila" w:date="2017-11-20T19:28:00Z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</w:rPrChange>
          </w:rPr>
          <w:tab/>
        </w:r>
        <w:r w:rsidRPr="006D426F">
          <w:rPr>
            <w:rFonts w:ascii="Arial" w:hAnsi="Arial" w:cs="Arial"/>
            <w:noProof/>
            <w:lang w:val="pt-BR"/>
            <w:rPrChange w:id="191" w:author="Kamila" w:date="2017-11-20T19:28:00Z">
              <w:rPr>
                <w:noProof/>
                <w:lang w:val="pt-BR"/>
              </w:rPr>
            </w:rPrChange>
          </w:rPr>
          <w:t>Horas Complementares</w:t>
        </w:r>
        <w:r w:rsidRPr="006D426F">
          <w:rPr>
            <w:rFonts w:ascii="Arial" w:hAnsi="Arial" w:cs="Arial"/>
            <w:noProof/>
            <w:rPrChange w:id="192" w:author="Kamila" w:date="2017-11-20T19:28:00Z">
              <w:rPr>
                <w:noProof/>
              </w:rPr>
            </w:rPrChange>
          </w:rPr>
          <w:tab/>
        </w:r>
        <w:r w:rsidRPr="006D426F">
          <w:rPr>
            <w:rFonts w:ascii="Arial" w:hAnsi="Arial" w:cs="Arial"/>
            <w:noProof/>
            <w:rPrChange w:id="193" w:author="Kamila" w:date="2017-11-20T19:28:00Z">
              <w:rPr>
                <w:noProof/>
              </w:rPr>
            </w:rPrChange>
          </w:rPr>
          <w:fldChar w:fldCharType="begin"/>
        </w:r>
        <w:r w:rsidRPr="006D426F">
          <w:rPr>
            <w:rFonts w:ascii="Arial" w:hAnsi="Arial" w:cs="Arial"/>
            <w:noProof/>
            <w:rPrChange w:id="194" w:author="Kamila" w:date="2017-11-20T19:28:00Z">
              <w:rPr>
                <w:noProof/>
              </w:rPr>
            </w:rPrChange>
          </w:rPr>
          <w:instrText xml:space="preserve"> PAGEREF _Toc498366686 \h </w:instrText>
        </w:r>
      </w:ins>
      <w:r w:rsidRPr="006D426F">
        <w:rPr>
          <w:rFonts w:ascii="Arial" w:hAnsi="Arial" w:cs="Arial"/>
          <w:noProof/>
          <w:rPrChange w:id="195" w:author="Kamila" w:date="2017-11-20T19:28:00Z">
            <w:rPr>
              <w:rFonts w:ascii="Arial" w:hAnsi="Arial" w:cs="Arial"/>
              <w:noProof/>
            </w:rPr>
          </w:rPrChange>
        </w:rPr>
      </w:r>
      <w:r w:rsidRPr="006D426F">
        <w:rPr>
          <w:rFonts w:ascii="Arial" w:hAnsi="Arial" w:cs="Arial"/>
          <w:noProof/>
          <w:rPrChange w:id="196" w:author="Kamila" w:date="2017-11-20T19:28:00Z">
            <w:rPr>
              <w:noProof/>
            </w:rPr>
          </w:rPrChange>
        </w:rPr>
        <w:fldChar w:fldCharType="separate"/>
      </w:r>
      <w:ins w:id="197" w:author="Aluno" w:date="2017-11-13T20:02:00Z">
        <w:r w:rsidRPr="006D426F">
          <w:rPr>
            <w:rFonts w:ascii="Arial" w:hAnsi="Arial" w:cs="Arial"/>
            <w:noProof/>
            <w:rPrChange w:id="198" w:author="Kamila" w:date="2017-11-20T19:28:00Z">
              <w:rPr>
                <w:noProof/>
              </w:rPr>
            </w:rPrChange>
          </w:rPr>
          <w:t>4</w:t>
        </w:r>
        <w:r w:rsidRPr="006D426F">
          <w:rPr>
            <w:rFonts w:ascii="Arial" w:hAnsi="Arial" w:cs="Arial"/>
            <w:noProof/>
            <w:rPrChange w:id="199" w:author="Kamila" w:date="2017-11-20T19:28:00Z">
              <w:rPr>
                <w:noProof/>
              </w:rPr>
            </w:rPrChange>
          </w:rPr>
          <w:fldChar w:fldCharType="end"/>
        </w:r>
      </w:ins>
      <w:del w:id="200" w:author="Aluno" w:date="2017-11-13T19:54:00Z">
        <w:r w:rsidR="00345CB9" w:rsidRPr="006D426F" w:rsidDel="000A7741">
          <w:rPr>
            <w:rFonts w:ascii="Arial" w:hAnsi="Arial" w:cs="Arial"/>
            <w:noProof/>
            <w:lang w:val="pt-BR"/>
            <w:rPrChange w:id="201" w:author="Kamila" w:date="2017-11-20T19:28:00Z">
              <w:rPr>
                <w:noProof/>
                <w:lang w:val="pt-BR"/>
              </w:rPr>
            </w:rPrChange>
          </w:rPr>
          <w:delText>1.</w:delText>
        </w:r>
        <w:r w:rsidR="00345CB9" w:rsidRPr="006D426F" w:rsidDel="000A7741">
          <w:rPr>
            <w:rFonts w:ascii="Arial" w:hAnsi="Arial" w:cs="Arial"/>
            <w:noProof/>
            <w:sz w:val="22"/>
            <w:szCs w:val="22"/>
            <w:lang w:val="pt-BR" w:eastAsia="pt-BR"/>
            <w:rPrChange w:id="202" w:author="Kamila" w:date="2017-11-20T19:28:00Z">
              <w:rPr>
                <w:rFonts w:ascii="Calibri" w:hAnsi="Calibri"/>
                <w:noProof/>
                <w:sz w:val="22"/>
                <w:szCs w:val="22"/>
                <w:lang w:val="pt-BR" w:eastAsia="pt-BR"/>
              </w:rPr>
            </w:rPrChange>
          </w:rPr>
          <w:tab/>
        </w:r>
        <w:r w:rsidR="00345CB9" w:rsidRPr="006D426F" w:rsidDel="000A7741">
          <w:rPr>
            <w:rFonts w:ascii="Arial" w:hAnsi="Arial" w:cs="Arial"/>
            <w:noProof/>
            <w:lang w:val="pt-BR"/>
            <w:rPrChange w:id="203" w:author="Kamila" w:date="2017-11-20T19:28:00Z">
              <w:rPr>
                <w:noProof/>
                <w:lang w:val="pt-BR"/>
              </w:rPr>
            </w:rPrChange>
          </w:rPr>
          <w:delText>Introdução</w:delText>
        </w:r>
        <w:r w:rsidR="00345CB9" w:rsidRPr="006D426F" w:rsidDel="000A7741">
          <w:rPr>
            <w:rFonts w:ascii="Arial" w:hAnsi="Arial" w:cs="Arial"/>
            <w:noProof/>
            <w:rPrChange w:id="204" w:author="Kamila" w:date="2017-11-20T19:28:00Z">
              <w:rPr>
                <w:noProof/>
              </w:rPr>
            </w:rPrChange>
          </w:rPr>
          <w:tab/>
        </w:r>
        <w:r w:rsidR="00352980" w:rsidRPr="006D426F" w:rsidDel="000A7741">
          <w:rPr>
            <w:rFonts w:ascii="Arial" w:hAnsi="Arial" w:cs="Arial"/>
            <w:noProof/>
            <w:rPrChange w:id="205" w:author="Kamila" w:date="2017-11-20T19:28:00Z">
              <w:rPr>
                <w:noProof/>
              </w:rPr>
            </w:rPrChange>
          </w:rPr>
          <w:delText>4</w:delText>
        </w:r>
      </w:del>
    </w:p>
    <w:p w:rsidR="00345CB9" w:rsidRPr="006D426F" w:rsidDel="000A7741" w:rsidRDefault="00345CB9">
      <w:pPr>
        <w:pStyle w:val="Sumrio2"/>
        <w:tabs>
          <w:tab w:val="left" w:pos="864"/>
        </w:tabs>
        <w:rPr>
          <w:del w:id="206" w:author="Aluno" w:date="2017-11-13T19:54:00Z"/>
          <w:rFonts w:ascii="Arial" w:hAnsi="Arial" w:cs="Arial"/>
          <w:noProof/>
          <w:sz w:val="22"/>
          <w:szCs w:val="22"/>
          <w:lang w:val="pt-BR" w:eastAsia="pt-BR"/>
          <w:rPrChange w:id="207" w:author="Kamila" w:date="2017-11-20T19:28:00Z">
            <w:rPr>
              <w:del w:id="208" w:author="Aluno" w:date="2017-11-13T19:54:00Z"/>
              <w:rFonts w:ascii="Calibri" w:hAnsi="Calibri"/>
              <w:noProof/>
              <w:sz w:val="22"/>
              <w:szCs w:val="22"/>
              <w:lang w:val="pt-BR" w:eastAsia="pt-BR"/>
            </w:rPr>
          </w:rPrChange>
        </w:rPr>
        <w:pPrChange w:id="209" w:author="Aluno" w:date="2017-11-13T20:02:00Z">
          <w:pPr>
            <w:pStyle w:val="Sumrio2"/>
            <w:tabs>
              <w:tab w:val="left" w:pos="1000"/>
            </w:tabs>
          </w:pPr>
        </w:pPrChange>
      </w:pPr>
      <w:del w:id="210" w:author="Aluno" w:date="2017-11-13T19:54:00Z">
        <w:r w:rsidRPr="006D426F" w:rsidDel="000A7741">
          <w:rPr>
            <w:rFonts w:ascii="Arial" w:hAnsi="Arial" w:cs="Arial"/>
            <w:noProof/>
            <w:lang w:val="pt-BR"/>
            <w:rPrChange w:id="211" w:author="Kamila" w:date="2017-11-20T19:28:00Z">
              <w:rPr>
                <w:noProof/>
                <w:lang w:val="pt-BR"/>
              </w:rPr>
            </w:rPrChange>
          </w:rPr>
          <w:delText>1.1</w:delText>
        </w:r>
        <w:r w:rsidRPr="006D426F" w:rsidDel="000A7741">
          <w:rPr>
            <w:rFonts w:ascii="Arial" w:hAnsi="Arial" w:cs="Arial"/>
            <w:noProof/>
            <w:sz w:val="22"/>
            <w:szCs w:val="22"/>
            <w:lang w:val="pt-BR" w:eastAsia="pt-BR"/>
            <w:rPrChange w:id="212" w:author="Kamila" w:date="2017-11-20T19:28:00Z">
              <w:rPr>
                <w:rFonts w:ascii="Calibri" w:hAnsi="Calibri"/>
                <w:noProof/>
                <w:sz w:val="22"/>
                <w:szCs w:val="22"/>
                <w:lang w:val="pt-BR" w:eastAsia="pt-BR"/>
              </w:rPr>
            </w:rPrChange>
          </w:rPr>
          <w:tab/>
        </w:r>
        <w:r w:rsidRPr="006D426F" w:rsidDel="000A7741">
          <w:rPr>
            <w:rFonts w:ascii="Arial" w:hAnsi="Arial" w:cs="Arial"/>
            <w:noProof/>
            <w:lang w:val="pt-BR"/>
            <w:rPrChange w:id="213" w:author="Kamila" w:date="2017-11-20T19:28:00Z">
              <w:rPr>
                <w:noProof/>
                <w:lang w:val="pt-BR"/>
              </w:rPr>
            </w:rPrChange>
          </w:rPr>
          <w:delText>Finalidade</w:delText>
        </w:r>
        <w:r w:rsidRPr="006D426F" w:rsidDel="000A7741">
          <w:rPr>
            <w:rFonts w:ascii="Arial" w:hAnsi="Arial" w:cs="Arial"/>
            <w:noProof/>
            <w:rPrChange w:id="214" w:author="Kamila" w:date="2017-11-20T19:28:00Z">
              <w:rPr>
                <w:noProof/>
              </w:rPr>
            </w:rPrChange>
          </w:rPr>
          <w:tab/>
        </w:r>
        <w:r w:rsidR="00352980" w:rsidRPr="006D426F" w:rsidDel="000A7741">
          <w:rPr>
            <w:rFonts w:ascii="Arial" w:hAnsi="Arial" w:cs="Arial"/>
            <w:noProof/>
            <w:rPrChange w:id="215" w:author="Kamila" w:date="2017-11-20T19:28:00Z">
              <w:rPr>
                <w:noProof/>
              </w:rPr>
            </w:rPrChange>
          </w:rPr>
          <w:delText>4</w:delText>
        </w:r>
      </w:del>
    </w:p>
    <w:p w:rsidR="00345CB9" w:rsidRPr="006D426F" w:rsidDel="000A7741" w:rsidRDefault="00345CB9">
      <w:pPr>
        <w:pStyle w:val="Sumrio2"/>
        <w:tabs>
          <w:tab w:val="left" w:pos="864"/>
        </w:tabs>
        <w:rPr>
          <w:del w:id="216" w:author="Aluno" w:date="2017-11-13T19:54:00Z"/>
          <w:rFonts w:ascii="Arial" w:hAnsi="Arial" w:cs="Arial"/>
          <w:noProof/>
          <w:sz w:val="22"/>
          <w:szCs w:val="22"/>
          <w:lang w:val="pt-BR" w:eastAsia="pt-BR"/>
          <w:rPrChange w:id="217" w:author="Kamila" w:date="2017-11-20T19:28:00Z">
            <w:rPr>
              <w:del w:id="218" w:author="Aluno" w:date="2017-11-13T19:54:00Z"/>
              <w:rFonts w:ascii="Calibri" w:hAnsi="Calibri"/>
              <w:noProof/>
              <w:sz w:val="22"/>
              <w:szCs w:val="22"/>
              <w:lang w:val="pt-BR" w:eastAsia="pt-BR"/>
            </w:rPr>
          </w:rPrChange>
        </w:rPr>
        <w:pPrChange w:id="219" w:author="Aluno" w:date="2017-11-13T20:02:00Z">
          <w:pPr>
            <w:pStyle w:val="Sumrio2"/>
            <w:tabs>
              <w:tab w:val="left" w:pos="1000"/>
            </w:tabs>
          </w:pPr>
        </w:pPrChange>
      </w:pPr>
      <w:del w:id="220" w:author="Aluno" w:date="2017-11-13T19:54:00Z">
        <w:r w:rsidRPr="006D426F" w:rsidDel="000A7741">
          <w:rPr>
            <w:rFonts w:ascii="Arial" w:hAnsi="Arial" w:cs="Arial"/>
            <w:noProof/>
            <w:lang w:val="pt-BR"/>
            <w:rPrChange w:id="221" w:author="Kamila" w:date="2017-11-20T19:28:00Z">
              <w:rPr>
                <w:noProof/>
                <w:lang w:val="pt-BR"/>
              </w:rPr>
            </w:rPrChange>
          </w:rPr>
          <w:delText>1.2</w:delText>
        </w:r>
        <w:r w:rsidRPr="006D426F" w:rsidDel="000A7741">
          <w:rPr>
            <w:rFonts w:ascii="Arial" w:hAnsi="Arial" w:cs="Arial"/>
            <w:noProof/>
            <w:sz w:val="22"/>
            <w:szCs w:val="22"/>
            <w:lang w:val="pt-BR" w:eastAsia="pt-BR"/>
            <w:rPrChange w:id="222" w:author="Kamila" w:date="2017-11-20T19:28:00Z">
              <w:rPr>
                <w:rFonts w:ascii="Calibri" w:hAnsi="Calibri"/>
                <w:noProof/>
                <w:sz w:val="22"/>
                <w:szCs w:val="22"/>
                <w:lang w:val="pt-BR" w:eastAsia="pt-BR"/>
              </w:rPr>
            </w:rPrChange>
          </w:rPr>
          <w:tab/>
        </w:r>
        <w:r w:rsidRPr="006D426F" w:rsidDel="000A7741">
          <w:rPr>
            <w:rFonts w:ascii="Arial" w:hAnsi="Arial" w:cs="Arial"/>
            <w:noProof/>
            <w:lang w:val="pt-BR"/>
            <w:rPrChange w:id="223" w:author="Kamila" w:date="2017-11-20T19:28:00Z">
              <w:rPr>
                <w:noProof/>
                <w:lang w:val="pt-BR"/>
              </w:rPr>
            </w:rPrChange>
          </w:rPr>
          <w:delText>Escopo</w:delText>
        </w:r>
        <w:r w:rsidRPr="006D426F" w:rsidDel="000A7741">
          <w:rPr>
            <w:rFonts w:ascii="Arial" w:hAnsi="Arial" w:cs="Arial"/>
            <w:noProof/>
            <w:rPrChange w:id="224" w:author="Kamila" w:date="2017-11-20T19:28:00Z">
              <w:rPr>
                <w:noProof/>
              </w:rPr>
            </w:rPrChange>
          </w:rPr>
          <w:tab/>
        </w:r>
        <w:r w:rsidR="00352980" w:rsidRPr="006D426F" w:rsidDel="000A7741">
          <w:rPr>
            <w:rFonts w:ascii="Arial" w:hAnsi="Arial" w:cs="Arial"/>
            <w:noProof/>
            <w:rPrChange w:id="225" w:author="Kamila" w:date="2017-11-20T19:28:00Z">
              <w:rPr>
                <w:noProof/>
              </w:rPr>
            </w:rPrChange>
          </w:rPr>
          <w:delText>4</w:delText>
        </w:r>
      </w:del>
    </w:p>
    <w:p w:rsidR="00345CB9" w:rsidRPr="006D426F" w:rsidDel="000A7741" w:rsidRDefault="00345CB9">
      <w:pPr>
        <w:pStyle w:val="Sumrio2"/>
        <w:tabs>
          <w:tab w:val="left" w:pos="864"/>
        </w:tabs>
        <w:rPr>
          <w:del w:id="226" w:author="Aluno" w:date="2017-11-13T19:54:00Z"/>
          <w:rFonts w:ascii="Arial" w:hAnsi="Arial" w:cs="Arial"/>
          <w:noProof/>
          <w:sz w:val="22"/>
          <w:szCs w:val="22"/>
          <w:lang w:val="pt-BR" w:eastAsia="pt-BR"/>
          <w:rPrChange w:id="227" w:author="Kamila" w:date="2017-11-20T19:28:00Z">
            <w:rPr>
              <w:del w:id="228" w:author="Aluno" w:date="2017-11-13T19:54:00Z"/>
              <w:rFonts w:ascii="Calibri" w:hAnsi="Calibri"/>
              <w:noProof/>
              <w:sz w:val="22"/>
              <w:szCs w:val="22"/>
              <w:lang w:val="pt-BR" w:eastAsia="pt-BR"/>
            </w:rPr>
          </w:rPrChange>
        </w:rPr>
        <w:pPrChange w:id="229" w:author="Aluno" w:date="2017-11-13T20:02:00Z">
          <w:pPr>
            <w:pStyle w:val="Sumrio2"/>
            <w:tabs>
              <w:tab w:val="left" w:pos="1000"/>
            </w:tabs>
          </w:pPr>
        </w:pPrChange>
      </w:pPr>
      <w:del w:id="230" w:author="Aluno" w:date="2017-11-13T19:54:00Z">
        <w:r w:rsidRPr="006D426F" w:rsidDel="000A7741">
          <w:rPr>
            <w:rFonts w:ascii="Arial" w:hAnsi="Arial" w:cs="Arial"/>
            <w:noProof/>
            <w:lang w:val="pt-BR"/>
            <w:rPrChange w:id="231" w:author="Kamila" w:date="2017-11-20T19:28:00Z">
              <w:rPr>
                <w:noProof/>
                <w:lang w:val="pt-BR"/>
              </w:rPr>
            </w:rPrChange>
          </w:rPr>
          <w:delText>1.3</w:delText>
        </w:r>
        <w:r w:rsidRPr="006D426F" w:rsidDel="000A7741">
          <w:rPr>
            <w:rFonts w:ascii="Arial" w:hAnsi="Arial" w:cs="Arial"/>
            <w:noProof/>
            <w:sz w:val="22"/>
            <w:szCs w:val="22"/>
            <w:lang w:val="pt-BR" w:eastAsia="pt-BR"/>
            <w:rPrChange w:id="232" w:author="Kamila" w:date="2017-11-20T19:28:00Z">
              <w:rPr>
                <w:rFonts w:ascii="Calibri" w:hAnsi="Calibri"/>
                <w:noProof/>
                <w:sz w:val="22"/>
                <w:szCs w:val="22"/>
                <w:lang w:val="pt-BR" w:eastAsia="pt-BR"/>
              </w:rPr>
            </w:rPrChange>
          </w:rPr>
          <w:tab/>
        </w:r>
        <w:r w:rsidRPr="006D426F" w:rsidDel="000A7741">
          <w:rPr>
            <w:rFonts w:ascii="Arial" w:hAnsi="Arial" w:cs="Arial"/>
            <w:noProof/>
            <w:lang w:val="pt-BR"/>
            <w:rPrChange w:id="233" w:author="Kamila" w:date="2017-11-20T19:28:00Z">
              <w:rPr>
                <w:noProof/>
                <w:lang w:val="pt-BR"/>
              </w:rPr>
            </w:rPrChange>
          </w:rPr>
          <w:delText>Referências</w:delText>
        </w:r>
        <w:r w:rsidRPr="006D426F" w:rsidDel="000A7741">
          <w:rPr>
            <w:rFonts w:ascii="Arial" w:hAnsi="Arial" w:cs="Arial"/>
            <w:noProof/>
            <w:rPrChange w:id="234" w:author="Kamila" w:date="2017-11-20T19:28:00Z">
              <w:rPr>
                <w:noProof/>
              </w:rPr>
            </w:rPrChange>
          </w:rPr>
          <w:tab/>
        </w:r>
        <w:r w:rsidR="00352980" w:rsidRPr="006D426F" w:rsidDel="000A7741">
          <w:rPr>
            <w:rFonts w:ascii="Arial" w:hAnsi="Arial" w:cs="Arial"/>
            <w:noProof/>
            <w:rPrChange w:id="235" w:author="Kamila" w:date="2017-11-20T19:28:00Z">
              <w:rPr>
                <w:noProof/>
              </w:rPr>
            </w:rPrChange>
          </w:rPr>
          <w:delText>4</w:delText>
        </w:r>
      </w:del>
    </w:p>
    <w:p w:rsidR="00345CB9" w:rsidRPr="006D426F" w:rsidDel="000A7741" w:rsidRDefault="00345CB9">
      <w:pPr>
        <w:pStyle w:val="Sumrio2"/>
        <w:tabs>
          <w:tab w:val="left" w:pos="864"/>
        </w:tabs>
        <w:rPr>
          <w:del w:id="236" w:author="Aluno" w:date="2017-11-13T19:54:00Z"/>
          <w:rFonts w:ascii="Arial" w:hAnsi="Arial" w:cs="Arial"/>
          <w:noProof/>
          <w:sz w:val="22"/>
          <w:szCs w:val="22"/>
          <w:lang w:val="pt-BR" w:eastAsia="pt-BR"/>
          <w:rPrChange w:id="237" w:author="Kamila" w:date="2017-11-20T19:28:00Z">
            <w:rPr>
              <w:del w:id="238" w:author="Aluno" w:date="2017-11-13T19:54:00Z"/>
              <w:rFonts w:ascii="Calibri" w:hAnsi="Calibri"/>
              <w:noProof/>
              <w:sz w:val="22"/>
              <w:szCs w:val="22"/>
              <w:lang w:val="pt-BR" w:eastAsia="pt-BR"/>
            </w:rPr>
          </w:rPrChange>
        </w:rPr>
        <w:pPrChange w:id="239" w:author="Aluno" w:date="2017-11-13T20:02:00Z">
          <w:pPr>
            <w:pStyle w:val="Sumrio2"/>
            <w:tabs>
              <w:tab w:val="left" w:pos="1000"/>
            </w:tabs>
          </w:pPr>
        </w:pPrChange>
      </w:pPr>
      <w:del w:id="240" w:author="Aluno" w:date="2017-11-13T19:54:00Z">
        <w:r w:rsidRPr="006D426F" w:rsidDel="000A7741">
          <w:rPr>
            <w:rFonts w:ascii="Arial" w:hAnsi="Arial" w:cs="Arial"/>
            <w:noProof/>
            <w:lang w:val="pt-BR"/>
            <w:rPrChange w:id="241" w:author="Kamila" w:date="2017-11-20T19:28:00Z">
              <w:rPr>
                <w:noProof/>
                <w:lang w:val="pt-BR"/>
              </w:rPr>
            </w:rPrChange>
          </w:rPr>
          <w:delText>1.4</w:delText>
        </w:r>
        <w:r w:rsidRPr="006D426F" w:rsidDel="000A7741">
          <w:rPr>
            <w:rFonts w:ascii="Arial" w:hAnsi="Arial" w:cs="Arial"/>
            <w:noProof/>
            <w:sz w:val="22"/>
            <w:szCs w:val="22"/>
            <w:lang w:val="pt-BR" w:eastAsia="pt-BR"/>
            <w:rPrChange w:id="242" w:author="Kamila" w:date="2017-11-20T19:28:00Z">
              <w:rPr>
                <w:rFonts w:ascii="Calibri" w:hAnsi="Calibri"/>
                <w:noProof/>
                <w:sz w:val="22"/>
                <w:szCs w:val="22"/>
                <w:lang w:val="pt-BR" w:eastAsia="pt-BR"/>
              </w:rPr>
            </w:rPrChange>
          </w:rPr>
          <w:tab/>
        </w:r>
        <w:r w:rsidRPr="006D426F" w:rsidDel="000A7741">
          <w:rPr>
            <w:rFonts w:ascii="Arial" w:hAnsi="Arial" w:cs="Arial"/>
            <w:noProof/>
            <w:lang w:val="pt-BR"/>
            <w:rPrChange w:id="243" w:author="Kamila" w:date="2017-11-20T19:28:00Z">
              <w:rPr>
                <w:noProof/>
                <w:lang w:val="pt-BR"/>
              </w:rPr>
            </w:rPrChange>
          </w:rPr>
          <w:delText>Visão Geral</w:delText>
        </w:r>
        <w:r w:rsidRPr="006D426F" w:rsidDel="000A7741">
          <w:rPr>
            <w:rFonts w:ascii="Arial" w:hAnsi="Arial" w:cs="Arial"/>
            <w:noProof/>
            <w:rPrChange w:id="244" w:author="Kamila" w:date="2017-11-20T19:28:00Z">
              <w:rPr>
                <w:noProof/>
              </w:rPr>
            </w:rPrChange>
          </w:rPr>
          <w:tab/>
        </w:r>
        <w:r w:rsidR="00352980" w:rsidRPr="006D426F" w:rsidDel="000A7741">
          <w:rPr>
            <w:rFonts w:ascii="Arial" w:hAnsi="Arial" w:cs="Arial"/>
            <w:noProof/>
            <w:rPrChange w:id="245" w:author="Kamila" w:date="2017-11-20T19:28:00Z">
              <w:rPr>
                <w:noProof/>
              </w:rPr>
            </w:rPrChange>
          </w:rPr>
          <w:delText>4</w:delText>
        </w:r>
      </w:del>
    </w:p>
    <w:p w:rsidR="00345CB9" w:rsidRPr="006D426F" w:rsidDel="000A7741" w:rsidRDefault="00345CB9">
      <w:pPr>
        <w:pStyle w:val="Sumrio2"/>
        <w:tabs>
          <w:tab w:val="left" w:pos="864"/>
        </w:tabs>
        <w:rPr>
          <w:del w:id="246" w:author="Aluno" w:date="2017-11-13T19:54:00Z"/>
          <w:rFonts w:ascii="Arial" w:hAnsi="Arial" w:cs="Arial"/>
          <w:noProof/>
          <w:sz w:val="22"/>
          <w:szCs w:val="22"/>
          <w:lang w:val="pt-BR" w:eastAsia="pt-BR"/>
          <w:rPrChange w:id="247" w:author="Kamila" w:date="2017-11-20T19:28:00Z">
            <w:rPr>
              <w:del w:id="248" w:author="Aluno" w:date="2017-11-13T19:54:00Z"/>
              <w:rFonts w:ascii="Calibri" w:hAnsi="Calibri"/>
              <w:noProof/>
              <w:sz w:val="22"/>
              <w:szCs w:val="22"/>
              <w:lang w:val="pt-BR" w:eastAsia="pt-BR"/>
            </w:rPr>
          </w:rPrChange>
        </w:rPr>
        <w:pPrChange w:id="249" w:author="Aluno" w:date="2017-11-13T20:02:00Z">
          <w:pPr>
            <w:pStyle w:val="Sumrio1"/>
            <w:tabs>
              <w:tab w:val="left" w:pos="432"/>
            </w:tabs>
          </w:pPr>
        </w:pPrChange>
      </w:pPr>
      <w:del w:id="250" w:author="Aluno" w:date="2017-11-13T19:54:00Z">
        <w:r w:rsidRPr="006D426F" w:rsidDel="000A7741">
          <w:rPr>
            <w:rFonts w:ascii="Arial" w:hAnsi="Arial" w:cs="Arial"/>
            <w:noProof/>
            <w:lang w:val="pt-BR"/>
            <w:rPrChange w:id="251" w:author="Kamila" w:date="2017-11-20T19:28:00Z">
              <w:rPr>
                <w:noProof/>
                <w:lang w:val="pt-BR"/>
              </w:rPr>
            </w:rPrChange>
          </w:rPr>
          <w:delText>2.</w:delText>
        </w:r>
        <w:r w:rsidRPr="006D426F" w:rsidDel="000A7741">
          <w:rPr>
            <w:rFonts w:ascii="Arial" w:hAnsi="Arial" w:cs="Arial"/>
            <w:noProof/>
            <w:sz w:val="22"/>
            <w:szCs w:val="22"/>
            <w:lang w:val="pt-BR" w:eastAsia="pt-BR"/>
            <w:rPrChange w:id="252" w:author="Kamila" w:date="2017-11-20T19:28:00Z">
              <w:rPr>
                <w:rFonts w:ascii="Calibri" w:hAnsi="Calibri"/>
                <w:noProof/>
                <w:sz w:val="22"/>
                <w:szCs w:val="22"/>
                <w:lang w:val="pt-BR" w:eastAsia="pt-BR"/>
              </w:rPr>
            </w:rPrChange>
          </w:rPr>
          <w:tab/>
        </w:r>
        <w:r w:rsidRPr="006D426F" w:rsidDel="000A7741">
          <w:rPr>
            <w:rFonts w:ascii="Arial" w:hAnsi="Arial" w:cs="Arial"/>
            <w:noProof/>
            <w:lang w:val="pt-BR"/>
            <w:rPrChange w:id="253" w:author="Kamila" w:date="2017-11-20T19:28:00Z">
              <w:rPr>
                <w:noProof/>
                <w:lang w:val="pt-BR"/>
              </w:rPr>
            </w:rPrChange>
          </w:rPr>
          <w:delText>Definições</w:delText>
        </w:r>
        <w:r w:rsidRPr="006D426F" w:rsidDel="000A7741">
          <w:rPr>
            <w:rFonts w:ascii="Arial" w:hAnsi="Arial" w:cs="Arial"/>
            <w:noProof/>
            <w:rPrChange w:id="254" w:author="Kamila" w:date="2017-11-20T19:28:00Z">
              <w:rPr>
                <w:noProof/>
              </w:rPr>
            </w:rPrChange>
          </w:rPr>
          <w:tab/>
        </w:r>
        <w:r w:rsidR="00352980" w:rsidRPr="006D426F" w:rsidDel="000A7741">
          <w:rPr>
            <w:rFonts w:ascii="Arial" w:hAnsi="Arial" w:cs="Arial"/>
            <w:noProof/>
            <w:rPrChange w:id="255" w:author="Kamila" w:date="2017-11-20T19:28:00Z">
              <w:rPr>
                <w:noProof/>
              </w:rPr>
            </w:rPrChange>
          </w:rPr>
          <w:delText>4</w:delText>
        </w:r>
      </w:del>
    </w:p>
    <w:p w:rsidR="00345CB9" w:rsidRPr="006D426F" w:rsidDel="000A7741" w:rsidRDefault="00345CB9">
      <w:pPr>
        <w:pStyle w:val="Sumrio2"/>
        <w:tabs>
          <w:tab w:val="left" w:pos="864"/>
        </w:tabs>
        <w:rPr>
          <w:del w:id="256" w:author="Aluno" w:date="2017-11-13T19:54:00Z"/>
          <w:rFonts w:ascii="Arial" w:hAnsi="Arial" w:cs="Arial"/>
          <w:noProof/>
          <w:sz w:val="22"/>
          <w:szCs w:val="22"/>
          <w:lang w:val="pt-BR" w:eastAsia="pt-BR"/>
          <w:rPrChange w:id="257" w:author="Kamila" w:date="2017-11-20T19:28:00Z">
            <w:rPr>
              <w:del w:id="258" w:author="Aluno" w:date="2017-11-13T19:54:00Z"/>
              <w:rFonts w:ascii="Calibri" w:hAnsi="Calibri"/>
              <w:noProof/>
              <w:sz w:val="22"/>
              <w:szCs w:val="22"/>
              <w:lang w:val="pt-BR" w:eastAsia="pt-BR"/>
            </w:rPr>
          </w:rPrChange>
        </w:rPr>
        <w:pPrChange w:id="259" w:author="Aluno" w:date="2017-11-13T20:02:00Z">
          <w:pPr>
            <w:pStyle w:val="Sumrio2"/>
            <w:tabs>
              <w:tab w:val="left" w:pos="1000"/>
            </w:tabs>
          </w:pPr>
        </w:pPrChange>
      </w:pPr>
      <w:del w:id="260" w:author="Aluno" w:date="2017-11-13T19:54:00Z">
        <w:r w:rsidRPr="006D426F" w:rsidDel="000A7741">
          <w:rPr>
            <w:rFonts w:ascii="Arial" w:hAnsi="Arial" w:cs="Arial"/>
            <w:noProof/>
            <w:lang w:val="pt-BR"/>
            <w:rPrChange w:id="261" w:author="Kamila" w:date="2017-11-20T19:28:00Z">
              <w:rPr>
                <w:noProof/>
                <w:lang w:val="pt-BR"/>
              </w:rPr>
            </w:rPrChange>
          </w:rPr>
          <w:delText>2.1</w:delText>
        </w:r>
        <w:r w:rsidRPr="006D426F" w:rsidDel="000A7741">
          <w:rPr>
            <w:rFonts w:ascii="Arial" w:hAnsi="Arial" w:cs="Arial"/>
            <w:noProof/>
            <w:sz w:val="22"/>
            <w:szCs w:val="22"/>
            <w:lang w:val="pt-BR" w:eastAsia="pt-BR"/>
            <w:rPrChange w:id="262" w:author="Kamila" w:date="2017-11-20T19:28:00Z">
              <w:rPr>
                <w:rFonts w:ascii="Calibri" w:hAnsi="Calibri"/>
                <w:noProof/>
                <w:sz w:val="22"/>
                <w:szCs w:val="22"/>
                <w:lang w:val="pt-BR" w:eastAsia="pt-BR"/>
              </w:rPr>
            </w:rPrChange>
          </w:rPr>
          <w:tab/>
        </w:r>
        <w:r w:rsidRPr="006D426F" w:rsidDel="000A7741">
          <w:rPr>
            <w:rFonts w:ascii="Arial" w:hAnsi="Arial" w:cs="Arial"/>
            <w:noProof/>
            <w:lang w:val="pt-BR"/>
            <w:rPrChange w:id="263" w:author="Kamila" w:date="2017-11-20T19:28:00Z">
              <w:rPr>
                <w:noProof/>
                <w:lang w:val="pt-BR"/>
              </w:rPr>
            </w:rPrChange>
          </w:rPr>
          <w:delText>&lt;regraDeNegocio1&gt;</w:delText>
        </w:r>
        <w:r w:rsidRPr="006D426F" w:rsidDel="000A7741">
          <w:rPr>
            <w:rFonts w:ascii="Arial" w:hAnsi="Arial" w:cs="Arial"/>
            <w:noProof/>
            <w:rPrChange w:id="264" w:author="Kamila" w:date="2017-11-20T19:28:00Z">
              <w:rPr>
                <w:noProof/>
              </w:rPr>
            </w:rPrChange>
          </w:rPr>
          <w:tab/>
        </w:r>
        <w:r w:rsidR="00352980" w:rsidRPr="006D426F" w:rsidDel="000A7741">
          <w:rPr>
            <w:rFonts w:ascii="Arial" w:hAnsi="Arial" w:cs="Arial"/>
            <w:noProof/>
            <w:rPrChange w:id="265" w:author="Kamila" w:date="2017-11-20T19:28:00Z">
              <w:rPr>
                <w:noProof/>
              </w:rPr>
            </w:rPrChange>
          </w:rPr>
          <w:delText>4</w:delText>
        </w:r>
      </w:del>
    </w:p>
    <w:p w:rsidR="00345CB9" w:rsidRPr="006D426F" w:rsidDel="000A7741" w:rsidRDefault="00345CB9">
      <w:pPr>
        <w:pStyle w:val="Sumrio2"/>
        <w:tabs>
          <w:tab w:val="left" w:pos="864"/>
        </w:tabs>
        <w:rPr>
          <w:del w:id="266" w:author="Aluno" w:date="2017-11-13T19:54:00Z"/>
          <w:rFonts w:ascii="Arial" w:hAnsi="Arial" w:cs="Arial"/>
          <w:noProof/>
          <w:sz w:val="22"/>
          <w:szCs w:val="22"/>
          <w:lang w:val="pt-BR" w:eastAsia="pt-BR"/>
          <w:rPrChange w:id="267" w:author="Kamila" w:date="2017-11-20T19:28:00Z">
            <w:rPr>
              <w:del w:id="268" w:author="Aluno" w:date="2017-11-13T19:54:00Z"/>
              <w:rFonts w:ascii="Calibri" w:hAnsi="Calibri"/>
              <w:noProof/>
              <w:sz w:val="22"/>
              <w:szCs w:val="22"/>
              <w:lang w:val="pt-BR" w:eastAsia="pt-BR"/>
            </w:rPr>
          </w:rPrChange>
        </w:rPr>
        <w:pPrChange w:id="269" w:author="Aluno" w:date="2017-11-13T20:02:00Z">
          <w:pPr>
            <w:pStyle w:val="Sumrio2"/>
            <w:tabs>
              <w:tab w:val="left" w:pos="1000"/>
            </w:tabs>
          </w:pPr>
        </w:pPrChange>
      </w:pPr>
      <w:del w:id="270" w:author="Aluno" w:date="2017-11-13T19:54:00Z">
        <w:r w:rsidRPr="006D426F" w:rsidDel="000A7741">
          <w:rPr>
            <w:rFonts w:ascii="Arial" w:hAnsi="Arial" w:cs="Arial"/>
            <w:noProof/>
            <w:lang w:val="pt-BR"/>
            <w:rPrChange w:id="271" w:author="Kamila" w:date="2017-11-20T19:28:00Z">
              <w:rPr>
                <w:noProof/>
                <w:lang w:val="pt-BR"/>
              </w:rPr>
            </w:rPrChange>
          </w:rPr>
          <w:delText>2.2</w:delText>
        </w:r>
        <w:r w:rsidRPr="006D426F" w:rsidDel="000A7741">
          <w:rPr>
            <w:rFonts w:ascii="Arial" w:hAnsi="Arial" w:cs="Arial"/>
            <w:noProof/>
            <w:sz w:val="22"/>
            <w:szCs w:val="22"/>
            <w:lang w:val="pt-BR" w:eastAsia="pt-BR"/>
            <w:rPrChange w:id="272" w:author="Kamila" w:date="2017-11-20T19:28:00Z">
              <w:rPr>
                <w:rFonts w:ascii="Calibri" w:hAnsi="Calibri"/>
                <w:noProof/>
                <w:sz w:val="22"/>
                <w:szCs w:val="22"/>
                <w:lang w:val="pt-BR" w:eastAsia="pt-BR"/>
              </w:rPr>
            </w:rPrChange>
          </w:rPr>
          <w:tab/>
        </w:r>
        <w:r w:rsidRPr="006D426F" w:rsidDel="000A7741">
          <w:rPr>
            <w:rFonts w:ascii="Arial" w:hAnsi="Arial" w:cs="Arial"/>
            <w:noProof/>
            <w:lang w:val="pt-BR"/>
            <w:rPrChange w:id="273" w:author="Kamila" w:date="2017-11-20T19:28:00Z">
              <w:rPr>
                <w:noProof/>
                <w:lang w:val="pt-BR"/>
              </w:rPr>
            </w:rPrChange>
          </w:rPr>
          <w:delText>&lt;regraDeNegocio2&gt;</w:delText>
        </w:r>
        <w:r w:rsidRPr="006D426F" w:rsidDel="000A7741">
          <w:rPr>
            <w:rFonts w:ascii="Arial" w:hAnsi="Arial" w:cs="Arial"/>
            <w:noProof/>
            <w:rPrChange w:id="274" w:author="Kamila" w:date="2017-11-20T19:28:00Z">
              <w:rPr>
                <w:noProof/>
              </w:rPr>
            </w:rPrChange>
          </w:rPr>
          <w:tab/>
        </w:r>
        <w:r w:rsidR="00352980" w:rsidRPr="006D426F" w:rsidDel="000A7741">
          <w:rPr>
            <w:rFonts w:ascii="Arial" w:hAnsi="Arial" w:cs="Arial"/>
            <w:noProof/>
            <w:rPrChange w:id="275" w:author="Kamila" w:date="2017-11-20T19:28:00Z">
              <w:rPr>
                <w:noProof/>
              </w:rPr>
            </w:rPrChange>
          </w:rPr>
          <w:delText>4</w:delText>
        </w:r>
      </w:del>
    </w:p>
    <w:p w:rsidR="00345CB9" w:rsidRPr="006D426F" w:rsidDel="000A7741" w:rsidRDefault="00345CB9">
      <w:pPr>
        <w:pStyle w:val="Sumrio2"/>
        <w:tabs>
          <w:tab w:val="left" w:pos="864"/>
        </w:tabs>
        <w:rPr>
          <w:del w:id="276" w:author="Aluno" w:date="2017-11-13T19:54:00Z"/>
          <w:rFonts w:ascii="Arial" w:hAnsi="Arial" w:cs="Arial"/>
          <w:noProof/>
          <w:sz w:val="22"/>
          <w:szCs w:val="22"/>
          <w:lang w:val="pt-BR" w:eastAsia="pt-BR"/>
          <w:rPrChange w:id="277" w:author="Kamila" w:date="2017-11-20T19:28:00Z">
            <w:rPr>
              <w:del w:id="278" w:author="Aluno" w:date="2017-11-13T19:54:00Z"/>
              <w:rFonts w:ascii="Calibri" w:hAnsi="Calibri"/>
              <w:noProof/>
              <w:sz w:val="22"/>
              <w:szCs w:val="22"/>
              <w:lang w:val="pt-BR" w:eastAsia="pt-BR"/>
            </w:rPr>
          </w:rPrChange>
        </w:rPr>
        <w:pPrChange w:id="279" w:author="Aluno" w:date="2017-11-13T20:02:00Z">
          <w:pPr>
            <w:pStyle w:val="Sumrio2"/>
            <w:tabs>
              <w:tab w:val="left" w:pos="1000"/>
            </w:tabs>
          </w:pPr>
        </w:pPrChange>
      </w:pPr>
      <w:del w:id="280" w:author="Aluno" w:date="2017-11-13T19:54:00Z">
        <w:r w:rsidRPr="006D426F" w:rsidDel="000A7741">
          <w:rPr>
            <w:rFonts w:ascii="Arial" w:hAnsi="Arial" w:cs="Arial"/>
            <w:noProof/>
            <w:lang w:val="pt-BR"/>
            <w:rPrChange w:id="281" w:author="Kamila" w:date="2017-11-20T19:28:00Z">
              <w:rPr>
                <w:noProof/>
                <w:lang w:val="pt-BR"/>
              </w:rPr>
            </w:rPrChange>
          </w:rPr>
          <w:delText>2.3</w:delText>
        </w:r>
        <w:r w:rsidRPr="006D426F" w:rsidDel="000A7741">
          <w:rPr>
            <w:rFonts w:ascii="Arial" w:hAnsi="Arial" w:cs="Arial"/>
            <w:noProof/>
            <w:sz w:val="22"/>
            <w:szCs w:val="22"/>
            <w:lang w:val="pt-BR" w:eastAsia="pt-BR"/>
            <w:rPrChange w:id="282" w:author="Kamila" w:date="2017-11-20T19:28:00Z">
              <w:rPr>
                <w:rFonts w:ascii="Calibri" w:hAnsi="Calibri"/>
                <w:noProof/>
                <w:sz w:val="22"/>
                <w:szCs w:val="22"/>
                <w:lang w:val="pt-BR" w:eastAsia="pt-BR"/>
              </w:rPr>
            </w:rPrChange>
          </w:rPr>
          <w:tab/>
        </w:r>
        <w:r w:rsidRPr="006D426F" w:rsidDel="000A7741">
          <w:rPr>
            <w:rFonts w:ascii="Arial" w:hAnsi="Arial" w:cs="Arial"/>
            <w:noProof/>
            <w:lang w:val="pt-BR"/>
            <w:rPrChange w:id="283" w:author="Kamila" w:date="2017-11-20T19:28:00Z">
              <w:rPr>
                <w:noProof/>
                <w:lang w:val="pt-BR"/>
              </w:rPr>
            </w:rPrChange>
          </w:rPr>
          <w:delText>&lt;grupoDeRegrasDeNegocio&gt;</w:delText>
        </w:r>
        <w:r w:rsidRPr="006D426F" w:rsidDel="000A7741">
          <w:rPr>
            <w:rFonts w:ascii="Arial" w:hAnsi="Arial" w:cs="Arial"/>
            <w:noProof/>
            <w:rPrChange w:id="284" w:author="Kamila" w:date="2017-11-20T19:28:00Z">
              <w:rPr>
                <w:noProof/>
              </w:rPr>
            </w:rPrChange>
          </w:rPr>
          <w:tab/>
        </w:r>
        <w:r w:rsidR="00352980" w:rsidRPr="006D426F" w:rsidDel="000A7741">
          <w:rPr>
            <w:rFonts w:ascii="Arial" w:hAnsi="Arial" w:cs="Arial"/>
            <w:noProof/>
            <w:rPrChange w:id="285" w:author="Kamila" w:date="2017-11-20T19:28:00Z">
              <w:rPr>
                <w:noProof/>
              </w:rPr>
            </w:rPrChange>
          </w:rPr>
          <w:delText>4</w:delText>
        </w:r>
      </w:del>
    </w:p>
    <w:p w:rsidR="00345CB9" w:rsidRPr="006D426F" w:rsidDel="000A7741" w:rsidRDefault="00345CB9">
      <w:pPr>
        <w:pStyle w:val="Sumrio2"/>
        <w:tabs>
          <w:tab w:val="left" w:pos="864"/>
        </w:tabs>
        <w:rPr>
          <w:del w:id="286" w:author="Aluno" w:date="2017-11-13T19:54:00Z"/>
          <w:rFonts w:ascii="Arial" w:hAnsi="Arial" w:cs="Arial"/>
          <w:noProof/>
          <w:sz w:val="22"/>
          <w:szCs w:val="22"/>
          <w:lang w:val="pt-BR" w:eastAsia="pt-BR"/>
          <w:rPrChange w:id="287" w:author="Kamila" w:date="2017-11-20T19:28:00Z">
            <w:rPr>
              <w:del w:id="288" w:author="Aluno" w:date="2017-11-13T19:54:00Z"/>
              <w:rFonts w:ascii="Calibri" w:hAnsi="Calibri"/>
              <w:noProof/>
              <w:sz w:val="22"/>
              <w:szCs w:val="22"/>
              <w:lang w:val="pt-BR" w:eastAsia="pt-BR"/>
            </w:rPr>
          </w:rPrChange>
        </w:rPr>
        <w:pPrChange w:id="289" w:author="Aluno" w:date="2017-11-13T20:02:00Z">
          <w:pPr>
            <w:pStyle w:val="Sumrio3"/>
          </w:pPr>
        </w:pPrChange>
      </w:pPr>
      <w:del w:id="290" w:author="Aluno" w:date="2017-11-13T19:54:00Z">
        <w:r w:rsidRPr="006D426F" w:rsidDel="000A7741">
          <w:rPr>
            <w:rFonts w:ascii="Arial" w:hAnsi="Arial" w:cs="Arial"/>
            <w:noProof/>
            <w:lang w:val="pt-BR"/>
            <w:rPrChange w:id="291" w:author="Kamila" w:date="2017-11-20T19:28:00Z">
              <w:rPr>
                <w:noProof/>
                <w:lang w:val="pt-BR"/>
              </w:rPr>
            </w:rPrChange>
          </w:rPr>
          <w:delText>2.3.1</w:delText>
        </w:r>
        <w:r w:rsidRPr="006D426F" w:rsidDel="000A7741">
          <w:rPr>
            <w:rFonts w:ascii="Arial" w:hAnsi="Arial" w:cs="Arial"/>
            <w:noProof/>
            <w:sz w:val="22"/>
            <w:szCs w:val="22"/>
            <w:lang w:val="pt-BR" w:eastAsia="pt-BR"/>
            <w:rPrChange w:id="292" w:author="Kamila" w:date="2017-11-20T19:28:00Z">
              <w:rPr>
                <w:rFonts w:ascii="Calibri" w:hAnsi="Calibri"/>
                <w:noProof/>
                <w:sz w:val="22"/>
                <w:szCs w:val="22"/>
                <w:lang w:val="pt-BR" w:eastAsia="pt-BR"/>
              </w:rPr>
            </w:rPrChange>
          </w:rPr>
          <w:tab/>
        </w:r>
        <w:r w:rsidRPr="006D426F" w:rsidDel="000A7741">
          <w:rPr>
            <w:rFonts w:ascii="Arial" w:hAnsi="Arial" w:cs="Arial"/>
            <w:noProof/>
            <w:lang w:val="pt-BR"/>
            <w:rPrChange w:id="293" w:author="Kamila" w:date="2017-11-20T19:28:00Z">
              <w:rPr>
                <w:noProof/>
                <w:lang w:val="pt-BR"/>
              </w:rPr>
            </w:rPrChange>
          </w:rPr>
          <w:delText>&lt;regraDeNegocio1doGrupo&gt;</w:delText>
        </w:r>
        <w:r w:rsidRPr="006D426F" w:rsidDel="000A7741">
          <w:rPr>
            <w:rFonts w:ascii="Arial" w:hAnsi="Arial" w:cs="Arial"/>
            <w:noProof/>
            <w:rPrChange w:id="294" w:author="Kamila" w:date="2017-11-20T19:28:00Z">
              <w:rPr>
                <w:noProof/>
              </w:rPr>
            </w:rPrChange>
          </w:rPr>
          <w:tab/>
        </w:r>
        <w:r w:rsidR="00352980" w:rsidRPr="006D426F" w:rsidDel="000A7741">
          <w:rPr>
            <w:rFonts w:ascii="Arial" w:hAnsi="Arial" w:cs="Arial"/>
            <w:noProof/>
            <w:rPrChange w:id="295" w:author="Kamila" w:date="2017-11-20T19:28:00Z">
              <w:rPr>
                <w:noProof/>
              </w:rPr>
            </w:rPrChange>
          </w:rPr>
          <w:delText>4</w:delText>
        </w:r>
      </w:del>
    </w:p>
    <w:p w:rsidR="00345CB9" w:rsidRPr="006D426F" w:rsidDel="000A7741" w:rsidRDefault="00345CB9">
      <w:pPr>
        <w:pStyle w:val="Sumrio2"/>
        <w:tabs>
          <w:tab w:val="left" w:pos="864"/>
        </w:tabs>
        <w:rPr>
          <w:del w:id="296" w:author="Aluno" w:date="2017-11-13T19:54:00Z"/>
          <w:rFonts w:ascii="Arial" w:hAnsi="Arial" w:cs="Arial"/>
          <w:noProof/>
          <w:sz w:val="22"/>
          <w:szCs w:val="22"/>
          <w:lang w:val="pt-BR" w:eastAsia="pt-BR"/>
          <w:rPrChange w:id="297" w:author="Kamila" w:date="2017-11-20T19:28:00Z">
            <w:rPr>
              <w:del w:id="298" w:author="Aluno" w:date="2017-11-13T19:54:00Z"/>
              <w:rFonts w:ascii="Calibri" w:hAnsi="Calibri"/>
              <w:noProof/>
              <w:sz w:val="22"/>
              <w:szCs w:val="22"/>
              <w:lang w:val="pt-BR" w:eastAsia="pt-BR"/>
            </w:rPr>
          </w:rPrChange>
        </w:rPr>
        <w:pPrChange w:id="299" w:author="Aluno" w:date="2017-11-13T20:02:00Z">
          <w:pPr>
            <w:pStyle w:val="Sumrio3"/>
          </w:pPr>
        </w:pPrChange>
      </w:pPr>
      <w:del w:id="300" w:author="Aluno" w:date="2017-11-13T19:54:00Z">
        <w:r w:rsidRPr="006D426F" w:rsidDel="000A7741">
          <w:rPr>
            <w:rFonts w:ascii="Arial" w:hAnsi="Arial" w:cs="Arial"/>
            <w:noProof/>
            <w:lang w:val="pt-BR"/>
            <w:rPrChange w:id="301" w:author="Kamila" w:date="2017-11-20T19:28:00Z">
              <w:rPr>
                <w:noProof/>
                <w:lang w:val="pt-BR"/>
              </w:rPr>
            </w:rPrChange>
          </w:rPr>
          <w:delText>2.3.2</w:delText>
        </w:r>
        <w:r w:rsidRPr="006D426F" w:rsidDel="000A7741">
          <w:rPr>
            <w:rFonts w:ascii="Arial" w:hAnsi="Arial" w:cs="Arial"/>
            <w:noProof/>
            <w:sz w:val="22"/>
            <w:szCs w:val="22"/>
            <w:lang w:val="pt-BR" w:eastAsia="pt-BR"/>
            <w:rPrChange w:id="302" w:author="Kamila" w:date="2017-11-20T19:28:00Z">
              <w:rPr>
                <w:rFonts w:ascii="Calibri" w:hAnsi="Calibri"/>
                <w:noProof/>
                <w:sz w:val="22"/>
                <w:szCs w:val="22"/>
                <w:lang w:val="pt-BR" w:eastAsia="pt-BR"/>
              </w:rPr>
            </w:rPrChange>
          </w:rPr>
          <w:tab/>
        </w:r>
        <w:r w:rsidRPr="006D426F" w:rsidDel="000A7741">
          <w:rPr>
            <w:rFonts w:ascii="Arial" w:hAnsi="Arial" w:cs="Arial"/>
            <w:noProof/>
            <w:lang w:val="pt-BR"/>
            <w:rPrChange w:id="303" w:author="Kamila" w:date="2017-11-20T19:28:00Z">
              <w:rPr>
                <w:noProof/>
                <w:lang w:val="pt-BR"/>
              </w:rPr>
            </w:rPrChange>
          </w:rPr>
          <w:delText>&lt;regraDeNegocio2doGrupo&gt;</w:delText>
        </w:r>
        <w:r w:rsidRPr="006D426F" w:rsidDel="000A7741">
          <w:rPr>
            <w:rFonts w:ascii="Arial" w:hAnsi="Arial" w:cs="Arial"/>
            <w:noProof/>
            <w:rPrChange w:id="304" w:author="Kamila" w:date="2017-11-20T19:28:00Z">
              <w:rPr>
                <w:noProof/>
              </w:rPr>
            </w:rPrChange>
          </w:rPr>
          <w:tab/>
        </w:r>
        <w:r w:rsidR="00352980" w:rsidRPr="006D426F" w:rsidDel="000A7741">
          <w:rPr>
            <w:rFonts w:ascii="Arial" w:hAnsi="Arial" w:cs="Arial"/>
            <w:noProof/>
            <w:rPrChange w:id="305" w:author="Kamila" w:date="2017-11-20T19:28:00Z">
              <w:rPr>
                <w:noProof/>
              </w:rPr>
            </w:rPrChange>
          </w:rPr>
          <w:delText>4</w:delText>
        </w:r>
      </w:del>
    </w:p>
    <w:p w:rsidR="00345CB9" w:rsidRPr="006D426F" w:rsidDel="000A7741" w:rsidRDefault="00345CB9">
      <w:pPr>
        <w:pStyle w:val="Sumrio2"/>
        <w:tabs>
          <w:tab w:val="left" w:pos="864"/>
        </w:tabs>
        <w:rPr>
          <w:del w:id="306" w:author="Aluno" w:date="2017-11-13T19:54:00Z"/>
          <w:rFonts w:ascii="Arial" w:hAnsi="Arial" w:cs="Arial"/>
          <w:noProof/>
          <w:sz w:val="22"/>
          <w:szCs w:val="22"/>
          <w:lang w:val="pt-BR" w:eastAsia="pt-BR"/>
          <w:rPrChange w:id="307" w:author="Kamila" w:date="2017-11-20T19:28:00Z">
            <w:rPr>
              <w:del w:id="308" w:author="Aluno" w:date="2017-11-13T19:54:00Z"/>
              <w:rFonts w:ascii="Calibri" w:hAnsi="Calibri"/>
              <w:noProof/>
              <w:sz w:val="22"/>
              <w:szCs w:val="22"/>
              <w:lang w:val="pt-BR" w:eastAsia="pt-BR"/>
            </w:rPr>
          </w:rPrChange>
        </w:rPr>
        <w:pPrChange w:id="309" w:author="Aluno" w:date="2017-11-13T20:02:00Z">
          <w:pPr>
            <w:pStyle w:val="Sumrio2"/>
            <w:tabs>
              <w:tab w:val="left" w:pos="1000"/>
            </w:tabs>
          </w:pPr>
        </w:pPrChange>
      </w:pPr>
      <w:del w:id="310" w:author="Aluno" w:date="2017-11-13T19:54:00Z">
        <w:r w:rsidRPr="006D426F" w:rsidDel="000A7741">
          <w:rPr>
            <w:rFonts w:ascii="Arial" w:hAnsi="Arial" w:cs="Arial"/>
            <w:noProof/>
            <w:lang w:val="pt-BR"/>
            <w:rPrChange w:id="311" w:author="Kamila" w:date="2017-11-20T19:28:00Z">
              <w:rPr>
                <w:noProof/>
                <w:lang w:val="pt-BR"/>
              </w:rPr>
            </w:rPrChange>
          </w:rPr>
          <w:delText>2.4</w:delText>
        </w:r>
        <w:r w:rsidRPr="006D426F" w:rsidDel="000A7741">
          <w:rPr>
            <w:rFonts w:ascii="Arial" w:hAnsi="Arial" w:cs="Arial"/>
            <w:noProof/>
            <w:sz w:val="22"/>
            <w:szCs w:val="22"/>
            <w:lang w:val="pt-BR" w:eastAsia="pt-BR"/>
            <w:rPrChange w:id="312" w:author="Kamila" w:date="2017-11-20T19:28:00Z">
              <w:rPr>
                <w:rFonts w:ascii="Calibri" w:hAnsi="Calibri"/>
                <w:noProof/>
                <w:sz w:val="22"/>
                <w:szCs w:val="22"/>
                <w:lang w:val="pt-BR" w:eastAsia="pt-BR"/>
              </w:rPr>
            </w:rPrChange>
          </w:rPr>
          <w:tab/>
        </w:r>
        <w:r w:rsidRPr="006D426F" w:rsidDel="000A7741">
          <w:rPr>
            <w:rFonts w:ascii="Arial" w:hAnsi="Arial" w:cs="Arial"/>
            <w:noProof/>
            <w:lang w:val="pt-BR"/>
            <w:rPrChange w:id="313" w:author="Kamila" w:date="2017-11-20T19:28:00Z">
              <w:rPr>
                <w:noProof/>
                <w:lang w:val="pt-BR"/>
              </w:rPr>
            </w:rPrChange>
          </w:rPr>
          <w:delText>&lt;outroGrupoDeRegrasDeNegocio&gt;</w:delText>
        </w:r>
        <w:r w:rsidRPr="006D426F" w:rsidDel="000A7741">
          <w:rPr>
            <w:rFonts w:ascii="Arial" w:hAnsi="Arial" w:cs="Arial"/>
            <w:noProof/>
            <w:rPrChange w:id="314" w:author="Kamila" w:date="2017-11-20T19:28:00Z">
              <w:rPr>
                <w:noProof/>
              </w:rPr>
            </w:rPrChange>
          </w:rPr>
          <w:tab/>
        </w:r>
        <w:r w:rsidR="00352980" w:rsidRPr="006D426F" w:rsidDel="000A7741">
          <w:rPr>
            <w:rFonts w:ascii="Arial" w:hAnsi="Arial" w:cs="Arial"/>
            <w:noProof/>
            <w:rPrChange w:id="315" w:author="Kamila" w:date="2017-11-20T19:28:00Z">
              <w:rPr>
                <w:noProof/>
              </w:rPr>
            </w:rPrChange>
          </w:rPr>
          <w:delText>4</w:delText>
        </w:r>
      </w:del>
    </w:p>
    <w:p w:rsidR="00345CB9" w:rsidRPr="006D426F" w:rsidDel="000A7741" w:rsidRDefault="00345CB9">
      <w:pPr>
        <w:pStyle w:val="Sumrio2"/>
        <w:tabs>
          <w:tab w:val="left" w:pos="864"/>
        </w:tabs>
        <w:rPr>
          <w:del w:id="316" w:author="Aluno" w:date="2017-11-13T19:54:00Z"/>
          <w:rFonts w:ascii="Arial" w:hAnsi="Arial" w:cs="Arial"/>
          <w:noProof/>
          <w:sz w:val="22"/>
          <w:szCs w:val="22"/>
          <w:lang w:val="pt-BR" w:eastAsia="pt-BR"/>
          <w:rPrChange w:id="317" w:author="Kamila" w:date="2017-11-20T19:28:00Z">
            <w:rPr>
              <w:del w:id="318" w:author="Aluno" w:date="2017-11-13T19:54:00Z"/>
              <w:rFonts w:ascii="Calibri" w:hAnsi="Calibri"/>
              <w:noProof/>
              <w:sz w:val="22"/>
              <w:szCs w:val="22"/>
              <w:lang w:val="pt-BR" w:eastAsia="pt-BR"/>
            </w:rPr>
          </w:rPrChange>
        </w:rPr>
        <w:pPrChange w:id="319" w:author="Aluno" w:date="2017-11-13T20:02:00Z">
          <w:pPr>
            <w:pStyle w:val="Sumrio3"/>
          </w:pPr>
        </w:pPrChange>
      </w:pPr>
      <w:del w:id="320" w:author="Aluno" w:date="2017-11-13T19:54:00Z">
        <w:r w:rsidRPr="006D426F" w:rsidDel="000A7741">
          <w:rPr>
            <w:rFonts w:ascii="Arial" w:hAnsi="Arial" w:cs="Arial"/>
            <w:noProof/>
            <w:lang w:val="pt-BR"/>
            <w:rPrChange w:id="321" w:author="Kamila" w:date="2017-11-20T19:28:00Z">
              <w:rPr>
                <w:noProof/>
                <w:lang w:val="pt-BR"/>
              </w:rPr>
            </w:rPrChange>
          </w:rPr>
          <w:delText>2.4.1</w:delText>
        </w:r>
        <w:r w:rsidRPr="006D426F" w:rsidDel="000A7741">
          <w:rPr>
            <w:rFonts w:ascii="Arial" w:hAnsi="Arial" w:cs="Arial"/>
            <w:noProof/>
            <w:sz w:val="22"/>
            <w:szCs w:val="22"/>
            <w:lang w:val="pt-BR" w:eastAsia="pt-BR"/>
            <w:rPrChange w:id="322" w:author="Kamila" w:date="2017-11-20T19:28:00Z">
              <w:rPr>
                <w:rFonts w:ascii="Calibri" w:hAnsi="Calibri"/>
                <w:noProof/>
                <w:sz w:val="22"/>
                <w:szCs w:val="22"/>
                <w:lang w:val="pt-BR" w:eastAsia="pt-BR"/>
              </w:rPr>
            </w:rPrChange>
          </w:rPr>
          <w:tab/>
        </w:r>
        <w:r w:rsidRPr="006D426F" w:rsidDel="000A7741">
          <w:rPr>
            <w:rFonts w:ascii="Arial" w:hAnsi="Arial" w:cs="Arial"/>
            <w:noProof/>
            <w:lang w:val="pt-BR"/>
            <w:rPrChange w:id="323" w:author="Kamila" w:date="2017-11-20T19:28:00Z">
              <w:rPr>
                <w:noProof/>
                <w:lang w:val="pt-BR"/>
              </w:rPr>
            </w:rPrChange>
          </w:rPr>
          <w:delText>&lt;regraDeNegocio1DesseGrupo&gt;</w:delText>
        </w:r>
        <w:r w:rsidRPr="006D426F" w:rsidDel="000A7741">
          <w:rPr>
            <w:rFonts w:ascii="Arial" w:hAnsi="Arial" w:cs="Arial"/>
            <w:noProof/>
            <w:rPrChange w:id="324" w:author="Kamila" w:date="2017-11-20T19:28:00Z">
              <w:rPr>
                <w:noProof/>
              </w:rPr>
            </w:rPrChange>
          </w:rPr>
          <w:tab/>
        </w:r>
        <w:r w:rsidR="00352980" w:rsidRPr="006D426F" w:rsidDel="000A7741">
          <w:rPr>
            <w:rFonts w:ascii="Arial" w:hAnsi="Arial" w:cs="Arial"/>
            <w:noProof/>
            <w:rPrChange w:id="325" w:author="Kamila" w:date="2017-11-20T19:28:00Z">
              <w:rPr>
                <w:noProof/>
              </w:rPr>
            </w:rPrChange>
          </w:rPr>
          <w:delText>4</w:delText>
        </w:r>
      </w:del>
    </w:p>
    <w:p w:rsidR="00345CB9" w:rsidRPr="006D426F" w:rsidDel="000A7741" w:rsidRDefault="00345CB9">
      <w:pPr>
        <w:pStyle w:val="Sumrio2"/>
        <w:tabs>
          <w:tab w:val="left" w:pos="864"/>
        </w:tabs>
        <w:rPr>
          <w:del w:id="326" w:author="Aluno" w:date="2017-11-13T19:54:00Z"/>
          <w:rFonts w:ascii="Arial" w:hAnsi="Arial" w:cs="Arial"/>
          <w:noProof/>
          <w:sz w:val="22"/>
          <w:szCs w:val="22"/>
          <w:lang w:val="pt-BR" w:eastAsia="pt-BR"/>
          <w:rPrChange w:id="327" w:author="Kamila" w:date="2017-11-20T19:28:00Z">
            <w:rPr>
              <w:del w:id="328" w:author="Aluno" w:date="2017-11-13T19:54:00Z"/>
              <w:rFonts w:ascii="Calibri" w:hAnsi="Calibri"/>
              <w:noProof/>
              <w:sz w:val="22"/>
              <w:szCs w:val="22"/>
              <w:lang w:val="pt-BR" w:eastAsia="pt-BR"/>
            </w:rPr>
          </w:rPrChange>
        </w:rPr>
        <w:pPrChange w:id="329" w:author="Aluno" w:date="2017-11-13T20:02:00Z">
          <w:pPr>
            <w:pStyle w:val="Sumrio3"/>
          </w:pPr>
        </w:pPrChange>
      </w:pPr>
      <w:del w:id="330" w:author="Aluno" w:date="2017-11-13T19:54:00Z">
        <w:r w:rsidRPr="006D426F" w:rsidDel="000A7741">
          <w:rPr>
            <w:rFonts w:ascii="Arial" w:hAnsi="Arial" w:cs="Arial"/>
            <w:noProof/>
            <w:lang w:val="pt-BR"/>
            <w:rPrChange w:id="331" w:author="Kamila" w:date="2017-11-20T19:28:00Z">
              <w:rPr>
                <w:noProof/>
                <w:lang w:val="pt-BR"/>
              </w:rPr>
            </w:rPrChange>
          </w:rPr>
          <w:delText>2.4.2</w:delText>
        </w:r>
        <w:r w:rsidRPr="006D426F" w:rsidDel="000A7741">
          <w:rPr>
            <w:rFonts w:ascii="Arial" w:hAnsi="Arial" w:cs="Arial"/>
            <w:noProof/>
            <w:sz w:val="22"/>
            <w:szCs w:val="22"/>
            <w:lang w:val="pt-BR" w:eastAsia="pt-BR"/>
            <w:rPrChange w:id="332" w:author="Kamila" w:date="2017-11-20T19:28:00Z">
              <w:rPr>
                <w:rFonts w:ascii="Calibri" w:hAnsi="Calibri"/>
                <w:noProof/>
                <w:sz w:val="22"/>
                <w:szCs w:val="22"/>
                <w:lang w:val="pt-BR" w:eastAsia="pt-BR"/>
              </w:rPr>
            </w:rPrChange>
          </w:rPr>
          <w:tab/>
        </w:r>
        <w:r w:rsidRPr="006D426F" w:rsidDel="000A7741">
          <w:rPr>
            <w:rFonts w:ascii="Arial" w:hAnsi="Arial" w:cs="Arial"/>
            <w:noProof/>
            <w:lang w:val="pt-BR"/>
            <w:rPrChange w:id="333" w:author="Kamila" w:date="2017-11-20T19:28:00Z">
              <w:rPr>
                <w:noProof/>
                <w:lang w:val="pt-BR"/>
              </w:rPr>
            </w:rPrChange>
          </w:rPr>
          <w:delText>&lt;regraDeNegocio2DesseGrupo&gt;</w:delText>
        </w:r>
        <w:r w:rsidRPr="006D426F" w:rsidDel="000A7741">
          <w:rPr>
            <w:rFonts w:ascii="Arial" w:hAnsi="Arial" w:cs="Arial"/>
            <w:noProof/>
            <w:rPrChange w:id="334" w:author="Kamila" w:date="2017-11-20T19:28:00Z">
              <w:rPr>
                <w:noProof/>
              </w:rPr>
            </w:rPrChange>
          </w:rPr>
          <w:tab/>
        </w:r>
        <w:r w:rsidR="00352980" w:rsidRPr="006D426F" w:rsidDel="000A7741">
          <w:rPr>
            <w:rFonts w:ascii="Arial" w:hAnsi="Arial" w:cs="Arial"/>
            <w:noProof/>
            <w:rPrChange w:id="335" w:author="Kamila" w:date="2017-11-20T19:28:00Z">
              <w:rPr>
                <w:noProof/>
              </w:rPr>
            </w:rPrChange>
          </w:rPr>
          <w:delText>4</w:delText>
        </w:r>
      </w:del>
    </w:p>
    <w:p w:rsidR="00223CFB" w:rsidRPr="006D426F" w:rsidRDefault="00223CFB">
      <w:pPr>
        <w:pStyle w:val="Sumrio2"/>
        <w:tabs>
          <w:tab w:val="left" w:pos="864"/>
        </w:tabs>
        <w:rPr>
          <w:rFonts w:cs="Arial"/>
          <w:lang w:val="pt-BR"/>
          <w:rPrChange w:id="336" w:author="Kamila" w:date="2017-11-20T19:28:00Z">
            <w:rPr>
              <w:lang w:val="pt-BR"/>
            </w:rPr>
          </w:rPrChange>
        </w:rPr>
        <w:pPrChange w:id="337" w:author="Aluno" w:date="2017-11-13T20:02:00Z">
          <w:pPr>
            <w:pStyle w:val="Ttulo"/>
          </w:pPr>
        </w:pPrChange>
      </w:pPr>
      <w:r w:rsidRPr="006D426F">
        <w:rPr>
          <w:rFonts w:ascii="Arial" w:hAnsi="Arial" w:cs="Arial"/>
          <w:b/>
          <w:lang w:val="pt-BR"/>
          <w:rPrChange w:id="338" w:author="Kamila" w:date="2017-11-20T19:28:00Z">
            <w:rPr>
              <w:lang w:val="pt-BR"/>
            </w:rPr>
          </w:rPrChange>
        </w:rPr>
        <w:fldChar w:fldCharType="end"/>
      </w:r>
      <w:r w:rsidRPr="006D426F">
        <w:rPr>
          <w:rFonts w:ascii="Arial" w:hAnsi="Arial" w:cs="Arial"/>
          <w:lang w:val="pt-BR"/>
          <w:rPrChange w:id="339" w:author="Kamila" w:date="2017-11-20T19:28:00Z">
            <w:rPr>
              <w:b w:val="0"/>
              <w:lang w:val="pt-BR"/>
            </w:rPr>
          </w:rPrChange>
        </w:rPr>
        <w:br w:type="page"/>
      </w:r>
      <w:r w:rsidRPr="006D426F">
        <w:rPr>
          <w:rFonts w:ascii="Arial" w:hAnsi="Arial" w:cs="Arial"/>
          <w:lang w:val="pt-BR"/>
          <w:rPrChange w:id="340" w:author="Kamila" w:date="2017-11-20T19:28:00Z">
            <w:rPr>
              <w:b w:val="0"/>
              <w:lang w:val="pt-BR"/>
            </w:rPr>
          </w:rPrChange>
        </w:rPr>
        <w:lastRenderedPageBreak/>
        <w:fldChar w:fldCharType="begin"/>
      </w:r>
      <w:r w:rsidRPr="006D426F">
        <w:rPr>
          <w:rFonts w:ascii="Arial" w:hAnsi="Arial" w:cs="Arial"/>
          <w:lang w:val="pt-BR"/>
          <w:rPrChange w:id="341" w:author="Kamila" w:date="2017-11-20T19:28:00Z">
            <w:rPr>
              <w:b w:val="0"/>
              <w:lang w:val="pt-BR"/>
            </w:rPr>
          </w:rPrChange>
        </w:rPr>
        <w:instrText xml:space="preserve"> TITLE  \* MERGEFORMAT </w:instrText>
      </w:r>
      <w:r w:rsidRPr="006D426F">
        <w:rPr>
          <w:rFonts w:ascii="Arial" w:hAnsi="Arial" w:cs="Arial"/>
          <w:lang w:val="pt-BR"/>
          <w:rPrChange w:id="342" w:author="Kamila" w:date="2017-11-20T19:28:00Z">
            <w:rPr>
              <w:b w:val="0"/>
              <w:lang w:val="pt-BR"/>
            </w:rPr>
          </w:rPrChange>
        </w:rPr>
        <w:fldChar w:fldCharType="separate"/>
      </w:r>
      <w:r w:rsidR="00352980" w:rsidRPr="006D426F">
        <w:rPr>
          <w:rFonts w:ascii="Arial" w:hAnsi="Arial" w:cs="Arial"/>
          <w:lang w:val="pt-BR"/>
          <w:rPrChange w:id="343" w:author="Kamila" w:date="2017-11-20T19:28:00Z">
            <w:rPr>
              <w:b w:val="0"/>
              <w:lang w:val="pt-BR"/>
            </w:rPr>
          </w:rPrChange>
        </w:rPr>
        <w:t xml:space="preserve">Business </w:t>
      </w:r>
      <w:proofErr w:type="spellStart"/>
      <w:r w:rsidR="00352980" w:rsidRPr="006D426F">
        <w:rPr>
          <w:rFonts w:ascii="Arial" w:hAnsi="Arial" w:cs="Arial"/>
          <w:lang w:val="pt-BR"/>
          <w:rPrChange w:id="344" w:author="Kamila" w:date="2017-11-20T19:28:00Z">
            <w:rPr>
              <w:b w:val="0"/>
              <w:lang w:val="pt-BR"/>
            </w:rPr>
          </w:rPrChange>
        </w:rPr>
        <w:t>Rules</w:t>
      </w:r>
      <w:proofErr w:type="spellEnd"/>
      <w:r w:rsidRPr="006D426F">
        <w:rPr>
          <w:rFonts w:ascii="Arial" w:hAnsi="Arial" w:cs="Arial"/>
          <w:lang w:val="pt-BR"/>
          <w:rPrChange w:id="345" w:author="Kamila" w:date="2017-11-20T19:28:00Z">
            <w:rPr>
              <w:b w:val="0"/>
              <w:lang w:val="pt-BR"/>
            </w:rPr>
          </w:rPrChange>
        </w:rPr>
        <w:fldChar w:fldCharType="end"/>
      </w:r>
    </w:p>
    <w:p w:rsidR="00223CFB" w:rsidRPr="006D426F" w:rsidRDefault="00223CFB">
      <w:pPr>
        <w:pStyle w:val="Ttulo1"/>
        <w:rPr>
          <w:rFonts w:cs="Arial"/>
          <w:lang w:val="pt-BR"/>
          <w:rPrChange w:id="346" w:author="Kamila" w:date="2017-11-20T19:28:00Z">
            <w:rPr>
              <w:lang w:val="pt-BR"/>
            </w:rPr>
          </w:rPrChange>
        </w:rPr>
      </w:pPr>
      <w:bookmarkStart w:id="347" w:name="_Toc456598586"/>
      <w:bookmarkStart w:id="348" w:name="_Toc456600917"/>
      <w:bookmarkStart w:id="349" w:name="_Toc498366677"/>
      <w:r w:rsidRPr="006D426F">
        <w:rPr>
          <w:rFonts w:cs="Arial"/>
          <w:lang w:val="pt-BR"/>
          <w:rPrChange w:id="350" w:author="Kamila" w:date="2017-11-20T19:28:00Z">
            <w:rPr>
              <w:lang w:val="pt-BR"/>
            </w:rPr>
          </w:rPrChange>
        </w:rPr>
        <w:t>Introdu</w:t>
      </w:r>
      <w:bookmarkEnd w:id="347"/>
      <w:bookmarkEnd w:id="348"/>
      <w:r w:rsidR="00C733E2" w:rsidRPr="006D426F">
        <w:rPr>
          <w:rFonts w:cs="Arial"/>
          <w:lang w:val="pt-BR"/>
          <w:rPrChange w:id="351" w:author="Kamila" w:date="2017-11-20T19:28:00Z">
            <w:rPr>
              <w:lang w:val="pt-BR"/>
            </w:rPr>
          </w:rPrChange>
        </w:rPr>
        <w:t>ção</w:t>
      </w:r>
      <w:bookmarkEnd w:id="349"/>
    </w:p>
    <w:p w:rsidR="00223CFB" w:rsidRPr="006D426F" w:rsidRDefault="00C733E2">
      <w:pPr>
        <w:pStyle w:val="Ttulo2"/>
        <w:rPr>
          <w:rFonts w:cs="Arial"/>
          <w:lang w:val="pt-BR"/>
          <w:rPrChange w:id="352" w:author="Kamila" w:date="2017-11-20T19:28:00Z">
            <w:rPr>
              <w:lang w:val="pt-BR"/>
            </w:rPr>
          </w:rPrChange>
        </w:rPr>
      </w:pPr>
      <w:bookmarkStart w:id="353" w:name="_Toc498366678"/>
      <w:r w:rsidRPr="006D426F">
        <w:rPr>
          <w:rFonts w:cs="Arial"/>
          <w:lang w:val="pt-BR"/>
          <w:rPrChange w:id="354" w:author="Kamila" w:date="2017-11-20T19:28:00Z">
            <w:rPr>
              <w:lang w:val="pt-BR"/>
            </w:rPr>
          </w:rPrChange>
        </w:rPr>
        <w:t>Finalidade</w:t>
      </w:r>
      <w:bookmarkEnd w:id="353"/>
    </w:p>
    <w:p w:rsidR="00223CFB" w:rsidRPr="006D426F" w:rsidRDefault="00223CFB">
      <w:pPr>
        <w:pStyle w:val="InfoBlue"/>
        <w:rPr>
          <w:rFonts w:ascii="Arial" w:hAnsi="Arial" w:cs="Arial"/>
          <w:rPrChange w:id="355" w:author="Kamila" w:date="2017-11-20T19:28:00Z">
            <w:rPr/>
          </w:rPrChange>
        </w:rPr>
      </w:pPr>
      <w:del w:id="356" w:author="Aluno" w:date="2017-11-13T19:41:00Z">
        <w:r w:rsidRPr="006D426F" w:rsidDel="00B002C5">
          <w:rPr>
            <w:rFonts w:ascii="Arial" w:hAnsi="Arial" w:cs="Arial"/>
            <w:rPrChange w:id="357" w:author="Kamila" w:date="2017-11-20T19:28:00Z">
              <w:rPr/>
            </w:rPrChange>
          </w:rPr>
          <w:delText>[</w:delText>
        </w:r>
        <w:r w:rsidR="000D6E88" w:rsidRPr="006D426F" w:rsidDel="00B002C5">
          <w:rPr>
            <w:rFonts w:ascii="Arial" w:hAnsi="Arial" w:cs="Arial"/>
            <w:rPrChange w:id="358" w:author="Kamila" w:date="2017-11-20T19:28:00Z">
              <w:rPr/>
            </w:rPrChange>
          </w:rPr>
          <w:delText>Especifique a finalidade desse documento</w:delText>
        </w:r>
        <w:r w:rsidRPr="006D426F" w:rsidDel="00B002C5">
          <w:rPr>
            <w:rFonts w:ascii="Arial" w:hAnsi="Arial" w:cs="Arial"/>
            <w:rPrChange w:id="359" w:author="Kamila" w:date="2017-11-20T19:28:00Z">
              <w:rPr/>
            </w:rPrChange>
          </w:rPr>
          <w:delText>.]</w:delText>
        </w:r>
      </w:del>
      <w:ins w:id="360" w:author="Aluno" w:date="2017-11-13T19:41:00Z">
        <w:r w:rsidR="00B002C5" w:rsidRPr="006D426F">
          <w:rPr>
            <w:rFonts w:ascii="Arial" w:hAnsi="Arial" w:cs="Arial"/>
            <w:rPrChange w:id="361" w:author="Kamila" w:date="2017-11-20T19:28:00Z">
              <w:rPr/>
            </w:rPrChange>
          </w:rPr>
          <w:t xml:space="preserve">Este documento tem como finalidade definir as regras de negócios aplicadas ao desenvolvimento do sistema </w:t>
        </w:r>
        <w:proofErr w:type="spellStart"/>
        <w:r w:rsidR="00B002C5" w:rsidRPr="006D426F">
          <w:rPr>
            <w:rFonts w:ascii="Arial" w:hAnsi="Arial" w:cs="Arial"/>
            <w:rPrChange w:id="362" w:author="Kamila" w:date="2017-11-20T19:28:00Z">
              <w:rPr/>
            </w:rPrChange>
          </w:rPr>
          <w:t>SysTEC</w:t>
        </w:r>
        <w:proofErr w:type="spellEnd"/>
        <w:r w:rsidR="00B002C5" w:rsidRPr="006D426F">
          <w:rPr>
            <w:rFonts w:ascii="Arial" w:hAnsi="Arial" w:cs="Arial"/>
            <w:rPrChange w:id="363" w:author="Kamila" w:date="2017-11-20T19:28:00Z">
              <w:rPr/>
            </w:rPrChange>
          </w:rPr>
          <w:t>.</w:t>
        </w:r>
      </w:ins>
    </w:p>
    <w:p w:rsidR="00223CFB" w:rsidRPr="006D426F" w:rsidRDefault="00C733E2">
      <w:pPr>
        <w:pStyle w:val="Ttulo2"/>
        <w:rPr>
          <w:rFonts w:cs="Arial"/>
          <w:lang w:val="pt-BR"/>
          <w:rPrChange w:id="364" w:author="Kamila" w:date="2017-11-20T19:28:00Z">
            <w:rPr>
              <w:lang w:val="pt-BR"/>
            </w:rPr>
          </w:rPrChange>
        </w:rPr>
      </w:pPr>
      <w:bookmarkStart w:id="365" w:name="_Toc498366679"/>
      <w:r w:rsidRPr="006D426F">
        <w:rPr>
          <w:rFonts w:cs="Arial"/>
          <w:lang w:val="pt-BR"/>
          <w:rPrChange w:id="366" w:author="Kamila" w:date="2017-11-20T19:28:00Z">
            <w:rPr>
              <w:lang w:val="pt-BR"/>
            </w:rPr>
          </w:rPrChange>
        </w:rPr>
        <w:t>Escopo</w:t>
      </w:r>
      <w:bookmarkEnd w:id="365"/>
    </w:p>
    <w:p w:rsidR="00223CFB" w:rsidRPr="006D426F" w:rsidRDefault="00223CFB">
      <w:pPr>
        <w:pStyle w:val="InfoBlue"/>
        <w:rPr>
          <w:rFonts w:ascii="Arial" w:hAnsi="Arial" w:cs="Arial"/>
          <w:b/>
          <w:color w:val="auto"/>
          <w:rPrChange w:id="367" w:author="Kamila" w:date="2017-11-20T19:28:00Z">
            <w:rPr/>
          </w:rPrChange>
        </w:rPr>
      </w:pPr>
      <w:del w:id="368" w:author="Aluno" w:date="2017-11-13T19:42:00Z">
        <w:r w:rsidRPr="006D426F" w:rsidDel="00B002C5">
          <w:rPr>
            <w:rFonts w:ascii="Arial" w:hAnsi="Arial" w:cs="Arial"/>
            <w:rPrChange w:id="369" w:author="Kamila" w:date="2017-11-20T19:28:00Z">
              <w:rPr/>
            </w:rPrChange>
          </w:rPr>
          <w:delText>[</w:delText>
        </w:r>
        <w:r w:rsidR="000D6E88" w:rsidRPr="006D426F" w:rsidDel="00B002C5">
          <w:rPr>
            <w:rFonts w:ascii="Arial" w:hAnsi="Arial" w:cs="Arial"/>
            <w:rPrChange w:id="370" w:author="Kamila" w:date="2017-11-20T19:28:00Z">
              <w:rPr/>
            </w:rPrChange>
          </w:rPr>
          <w:delText xml:space="preserve">Uma breve descrição do </w:delText>
        </w:r>
      </w:del>
      <w:ins w:id="371" w:author="Aluno" w:date="2017-11-13T19:42:00Z">
        <w:r w:rsidR="00B002C5" w:rsidRPr="006D426F">
          <w:rPr>
            <w:rFonts w:ascii="Arial" w:hAnsi="Arial" w:cs="Arial"/>
            <w:color w:val="000000"/>
          </w:rPr>
          <w:t xml:space="preserve">Este documento está associado unicamente ao desenvolvimento do projeto </w:t>
        </w:r>
        <w:proofErr w:type="spellStart"/>
        <w:r w:rsidR="00B002C5" w:rsidRPr="006D426F">
          <w:rPr>
            <w:rFonts w:ascii="Arial" w:hAnsi="Arial" w:cs="Arial"/>
            <w:color w:val="000000"/>
          </w:rPr>
          <w:t>SysTEC</w:t>
        </w:r>
        <w:proofErr w:type="spellEnd"/>
        <w:r w:rsidR="00B002C5" w:rsidRPr="006D426F">
          <w:rPr>
            <w:rFonts w:ascii="Arial" w:hAnsi="Arial" w:cs="Arial"/>
            <w:color w:val="000000"/>
          </w:rPr>
          <w:t xml:space="preserve"> em questão.</w:t>
        </w:r>
      </w:ins>
      <w:del w:id="372" w:author="Aluno" w:date="2017-11-13T19:42:00Z">
        <w:r w:rsidR="000D6E88" w:rsidRPr="006D426F" w:rsidDel="00B002C5">
          <w:rPr>
            <w:rFonts w:ascii="Arial" w:hAnsi="Arial" w:cs="Arial"/>
            <w:b/>
            <w:color w:val="auto"/>
            <w:rPrChange w:id="373" w:author="Kamila" w:date="2017-11-20T19:28:00Z">
              <w:rPr/>
            </w:rPrChange>
          </w:rPr>
          <w:delText>escopo do documento de Regras de Negócio; a quais projetos ele está associado e qualquer coisa que seja inlfuenciada por esse documento</w:delText>
        </w:r>
        <w:r w:rsidRPr="006D426F" w:rsidDel="00B002C5">
          <w:rPr>
            <w:rFonts w:ascii="Arial" w:hAnsi="Arial" w:cs="Arial"/>
            <w:b/>
            <w:color w:val="auto"/>
            <w:rPrChange w:id="374" w:author="Kamila" w:date="2017-11-20T19:28:00Z">
              <w:rPr/>
            </w:rPrChange>
          </w:rPr>
          <w:delText>.]</w:delText>
        </w:r>
      </w:del>
    </w:p>
    <w:p w:rsidR="00223CFB" w:rsidRPr="006D426F" w:rsidRDefault="00C733E2">
      <w:pPr>
        <w:pStyle w:val="Ttulo2"/>
        <w:rPr>
          <w:rFonts w:cs="Arial"/>
          <w:lang w:val="pt-BR"/>
          <w:rPrChange w:id="375" w:author="Kamila" w:date="2017-11-20T19:28:00Z">
            <w:rPr>
              <w:lang w:val="pt-BR"/>
            </w:rPr>
          </w:rPrChange>
        </w:rPr>
      </w:pPr>
      <w:bookmarkStart w:id="376" w:name="_Toc498366680"/>
      <w:r w:rsidRPr="006D426F">
        <w:rPr>
          <w:rFonts w:cs="Arial"/>
          <w:lang w:val="pt-BR"/>
          <w:rPrChange w:id="377" w:author="Kamila" w:date="2017-11-20T19:28:00Z">
            <w:rPr>
              <w:lang w:val="pt-BR"/>
            </w:rPr>
          </w:rPrChange>
        </w:rPr>
        <w:t>Referências</w:t>
      </w:r>
      <w:bookmarkEnd w:id="376"/>
    </w:p>
    <w:p w:rsidR="00223CFB" w:rsidRPr="006D426F" w:rsidRDefault="00223CFB">
      <w:pPr>
        <w:pStyle w:val="InfoBlue"/>
        <w:rPr>
          <w:rFonts w:ascii="Arial" w:hAnsi="Arial" w:cs="Arial"/>
          <w:rPrChange w:id="378" w:author="Kamila" w:date="2017-11-20T19:28:00Z">
            <w:rPr/>
          </w:rPrChange>
        </w:rPr>
      </w:pPr>
      <w:del w:id="379" w:author="Aluno" w:date="2017-11-13T19:44:00Z">
        <w:r w:rsidRPr="006D426F" w:rsidDel="00B002C5">
          <w:rPr>
            <w:rFonts w:ascii="Arial" w:hAnsi="Arial" w:cs="Arial"/>
            <w:rPrChange w:id="380" w:author="Kamila" w:date="2017-11-20T19:28:00Z">
              <w:rPr/>
            </w:rPrChange>
          </w:rPr>
          <w:delText>[</w:delText>
        </w:r>
        <w:r w:rsidR="003C4C6C" w:rsidRPr="006D426F" w:rsidDel="00B002C5">
          <w:rPr>
            <w:rFonts w:ascii="Arial" w:hAnsi="Arial" w:cs="Arial"/>
            <w:rPrChange w:id="381" w:author="Kamila" w:date="2017-11-20T19:28:00Z">
              <w:rPr/>
            </w:rPrChange>
          </w:rPr>
          <w:delText>Esta subseção fornece umz lista completa de todos os documentos refenciados aqui. Identifique cada documento pelo título, número do relatório (se aplicável), data, e organização que o produziu. Especifique as fontes de onde essas referências foram obtidas. Estas informações podem ser fornecidas por meio de um apêndice ou outro documento</w:delText>
        </w:r>
        <w:r w:rsidRPr="006D426F" w:rsidDel="00B002C5">
          <w:rPr>
            <w:rFonts w:ascii="Arial" w:hAnsi="Arial" w:cs="Arial"/>
            <w:rPrChange w:id="382" w:author="Kamila" w:date="2017-11-20T19:28:00Z">
              <w:rPr/>
            </w:rPrChange>
          </w:rPr>
          <w:delText>.]</w:delText>
        </w:r>
      </w:del>
      <w:ins w:id="383" w:author="Aluno" w:date="2017-11-13T19:44:00Z">
        <w:r w:rsidR="00B002C5" w:rsidRPr="006D426F">
          <w:rPr>
            <w:rFonts w:ascii="Arial" w:hAnsi="Arial" w:cs="Arial"/>
            <w:rPrChange w:id="384" w:author="Kamila" w:date="2017-11-20T19:28:00Z">
              <w:rPr/>
            </w:rPrChange>
          </w:rPr>
          <w:t>Não se aplica.</w:t>
        </w:r>
      </w:ins>
    </w:p>
    <w:p w:rsidR="00223CFB" w:rsidRPr="006D426F" w:rsidRDefault="00C733E2">
      <w:pPr>
        <w:pStyle w:val="Ttulo2"/>
        <w:rPr>
          <w:rFonts w:cs="Arial"/>
          <w:lang w:val="pt-BR"/>
          <w:rPrChange w:id="385" w:author="Kamila" w:date="2017-11-20T19:28:00Z">
            <w:rPr>
              <w:lang w:val="pt-BR"/>
            </w:rPr>
          </w:rPrChange>
        </w:rPr>
      </w:pPr>
      <w:bookmarkStart w:id="386" w:name="_Toc498366681"/>
      <w:r w:rsidRPr="006D426F">
        <w:rPr>
          <w:rFonts w:cs="Arial"/>
          <w:lang w:val="pt-BR"/>
          <w:rPrChange w:id="387" w:author="Kamila" w:date="2017-11-20T19:28:00Z">
            <w:rPr>
              <w:lang w:val="pt-BR"/>
            </w:rPr>
          </w:rPrChange>
        </w:rPr>
        <w:t>Visão Geral</w:t>
      </w:r>
      <w:bookmarkEnd w:id="386"/>
    </w:p>
    <w:p w:rsidR="00B002C5" w:rsidRPr="006D426F" w:rsidRDefault="00B002C5" w:rsidP="00B002C5">
      <w:pPr>
        <w:pStyle w:val="InfoBlue"/>
        <w:rPr>
          <w:ins w:id="388" w:author="Aluno" w:date="2017-11-13T19:44:00Z"/>
          <w:rFonts w:ascii="Arial" w:hAnsi="Arial" w:cs="Arial"/>
          <w:rPrChange w:id="389" w:author="Kamila" w:date="2017-11-20T19:28:00Z">
            <w:rPr>
              <w:ins w:id="390" w:author="Aluno" w:date="2017-11-13T19:44:00Z"/>
            </w:rPr>
          </w:rPrChange>
        </w:rPr>
      </w:pPr>
      <w:ins w:id="391" w:author="Aluno" w:date="2017-11-13T19:44:00Z">
        <w:r w:rsidRPr="006D426F">
          <w:rPr>
            <w:rFonts w:ascii="Arial" w:hAnsi="Arial" w:cs="Arial"/>
            <w:rPrChange w:id="392" w:author="Kamila" w:date="2017-11-20T19:28:00Z">
              <w:rPr/>
            </w:rPrChange>
          </w:rPr>
          <w:t>Não se aplica.</w:t>
        </w:r>
      </w:ins>
    </w:p>
    <w:p w:rsidR="00223CFB" w:rsidRPr="006D426F" w:rsidDel="00B002C5" w:rsidRDefault="00223CFB">
      <w:pPr>
        <w:pStyle w:val="Ttulo1"/>
        <w:rPr>
          <w:del w:id="393" w:author="Aluno" w:date="2017-11-13T19:44:00Z"/>
          <w:rFonts w:cs="Arial"/>
          <w:rPrChange w:id="394" w:author="Kamila" w:date="2017-11-20T19:28:00Z">
            <w:rPr>
              <w:del w:id="395" w:author="Aluno" w:date="2017-11-13T19:44:00Z"/>
            </w:rPr>
          </w:rPrChange>
        </w:rPr>
        <w:pPrChange w:id="396" w:author="Aluno" w:date="2017-11-13T19:58:00Z">
          <w:pPr>
            <w:pStyle w:val="InfoBlue"/>
          </w:pPr>
        </w:pPrChange>
      </w:pPr>
      <w:del w:id="397" w:author="Aluno" w:date="2017-11-13T19:44:00Z">
        <w:r w:rsidRPr="006D426F" w:rsidDel="00B002C5">
          <w:rPr>
            <w:rFonts w:cs="Arial"/>
            <w:rPrChange w:id="398" w:author="Kamila" w:date="2017-11-20T19:28:00Z">
              <w:rPr>
                <w:color w:val="000000" w:themeColor="text1"/>
                <w:lang w:val="pt-BR"/>
              </w:rPr>
            </w:rPrChange>
          </w:rPr>
          <w:delText>[</w:delText>
        </w:r>
        <w:r w:rsidR="003C4C6C" w:rsidRPr="006D426F" w:rsidDel="00B002C5">
          <w:rPr>
            <w:rFonts w:cs="Arial"/>
            <w:rPrChange w:id="399" w:author="Kamila" w:date="2017-11-20T19:28:00Z">
              <w:rPr>
                <w:color w:val="000000" w:themeColor="text1"/>
                <w:lang w:val="pt-BR"/>
              </w:rPr>
            </w:rPrChange>
          </w:rPr>
          <w:delText>Esta subseção descreve o que há no restante do documento, explicando como o documento está organizado</w:delText>
        </w:r>
        <w:r w:rsidRPr="006D426F" w:rsidDel="00B002C5">
          <w:rPr>
            <w:rFonts w:cs="Arial"/>
            <w:rPrChange w:id="400" w:author="Kamila" w:date="2017-11-20T19:28:00Z">
              <w:rPr>
                <w:color w:val="000000" w:themeColor="text1"/>
                <w:lang w:val="pt-BR"/>
              </w:rPr>
            </w:rPrChange>
          </w:rPr>
          <w:delText>.]</w:delText>
        </w:r>
        <w:bookmarkStart w:id="401" w:name="_Toc498366200"/>
        <w:bookmarkStart w:id="402" w:name="_Toc498366606"/>
        <w:bookmarkStart w:id="403" w:name="_Toc498366682"/>
        <w:bookmarkEnd w:id="401"/>
        <w:bookmarkEnd w:id="402"/>
        <w:bookmarkEnd w:id="403"/>
      </w:del>
    </w:p>
    <w:p w:rsidR="00223CFB" w:rsidRPr="006D426F" w:rsidRDefault="00223CFB">
      <w:pPr>
        <w:pStyle w:val="Ttulo1"/>
        <w:rPr>
          <w:rFonts w:cs="Arial"/>
          <w:lang w:val="pt-BR"/>
          <w:rPrChange w:id="404" w:author="Kamila" w:date="2017-11-20T19:28:00Z">
            <w:rPr>
              <w:lang w:val="pt-BR"/>
            </w:rPr>
          </w:rPrChange>
        </w:rPr>
      </w:pPr>
      <w:bookmarkStart w:id="405" w:name="_Toc498366683"/>
      <w:r w:rsidRPr="006D426F">
        <w:rPr>
          <w:rFonts w:cs="Arial"/>
          <w:lang w:val="pt-BR"/>
          <w:rPrChange w:id="406" w:author="Kamila" w:date="2017-11-20T19:28:00Z">
            <w:rPr>
              <w:lang w:val="pt-BR"/>
            </w:rPr>
          </w:rPrChange>
        </w:rPr>
        <w:t>Defini</w:t>
      </w:r>
      <w:r w:rsidR="00C733E2" w:rsidRPr="006D426F">
        <w:rPr>
          <w:rFonts w:cs="Arial"/>
          <w:lang w:val="pt-BR"/>
          <w:rPrChange w:id="407" w:author="Kamila" w:date="2017-11-20T19:28:00Z">
            <w:rPr>
              <w:lang w:val="pt-BR"/>
            </w:rPr>
          </w:rPrChange>
        </w:rPr>
        <w:t>ções</w:t>
      </w:r>
      <w:bookmarkEnd w:id="405"/>
    </w:p>
    <w:p w:rsidR="00223CFB" w:rsidRPr="006D426F" w:rsidDel="00B002C5" w:rsidRDefault="00223CFB">
      <w:pPr>
        <w:pStyle w:val="InfoBlue"/>
        <w:rPr>
          <w:del w:id="408" w:author="Aluno" w:date="2017-11-13T19:45:00Z"/>
          <w:rFonts w:ascii="Arial" w:hAnsi="Arial" w:cs="Arial"/>
          <w:rPrChange w:id="409" w:author="Kamila" w:date="2017-11-20T19:28:00Z">
            <w:rPr>
              <w:del w:id="410" w:author="Aluno" w:date="2017-11-13T19:45:00Z"/>
            </w:rPr>
          </w:rPrChange>
        </w:rPr>
      </w:pPr>
      <w:del w:id="411" w:author="Aluno" w:date="2017-11-13T19:45:00Z">
        <w:r w:rsidRPr="006D426F" w:rsidDel="00B002C5">
          <w:rPr>
            <w:rFonts w:ascii="Arial" w:hAnsi="Arial" w:cs="Arial"/>
            <w:rPrChange w:id="412" w:author="Kamila" w:date="2017-11-20T19:28:00Z">
              <w:rPr>
                <w:color w:val="000000" w:themeColor="text1"/>
                <w:lang w:val="pt-BR"/>
              </w:rPr>
            </w:rPrChange>
          </w:rPr>
          <w:delText>[</w:delText>
        </w:r>
        <w:r w:rsidR="003C4C6C" w:rsidRPr="006D426F" w:rsidDel="00B002C5">
          <w:rPr>
            <w:rFonts w:ascii="Arial" w:hAnsi="Arial" w:cs="Arial"/>
            <w:rPrChange w:id="413" w:author="Kamila" w:date="2017-11-20T19:28:00Z">
              <w:rPr>
                <w:color w:val="000000" w:themeColor="text1"/>
                <w:lang w:val="pt-BR"/>
              </w:rPr>
            </w:rPrChange>
          </w:rPr>
          <w:delText>Os termos definidos aqui formam a substância essencial do documento. Eles podem ser difinidos na ordem que for de interesse, mas geralmente são dispostos em ordem alfabética.</w:delText>
        </w:r>
        <w:r w:rsidRPr="006D426F" w:rsidDel="00B002C5">
          <w:rPr>
            <w:rFonts w:ascii="Arial" w:hAnsi="Arial" w:cs="Arial"/>
            <w:rPrChange w:id="414" w:author="Kamila" w:date="2017-11-20T19:28:00Z">
              <w:rPr>
                <w:color w:val="000000" w:themeColor="text1"/>
                <w:lang w:val="pt-BR"/>
              </w:rPr>
            </w:rPrChange>
          </w:rPr>
          <w:delText>]</w:delText>
        </w:r>
        <w:bookmarkStart w:id="415" w:name="_Toc498366202"/>
        <w:bookmarkStart w:id="416" w:name="_Toc498366608"/>
        <w:bookmarkStart w:id="417" w:name="_Toc498366684"/>
        <w:bookmarkEnd w:id="415"/>
        <w:bookmarkEnd w:id="416"/>
        <w:bookmarkEnd w:id="417"/>
      </w:del>
    </w:p>
    <w:p w:rsidR="00223CFB" w:rsidRPr="006D426F" w:rsidRDefault="00223CFB">
      <w:pPr>
        <w:pStyle w:val="Ttulo2"/>
        <w:widowControl/>
        <w:spacing w:line="276" w:lineRule="auto"/>
        <w:rPr>
          <w:rFonts w:cs="Arial"/>
          <w:lang w:val="pt-BR"/>
          <w:rPrChange w:id="418" w:author="Kamila" w:date="2017-11-20T19:28:00Z">
            <w:rPr>
              <w:lang w:val="pt-BR"/>
            </w:rPr>
          </w:rPrChange>
        </w:rPr>
        <w:pPrChange w:id="419" w:author="Aluno" w:date="2017-11-13T20:00:00Z">
          <w:pPr>
            <w:pStyle w:val="Ttulo2"/>
            <w:widowControl/>
          </w:pPr>
        </w:pPrChange>
      </w:pPr>
      <w:del w:id="420" w:author="Aluno" w:date="2017-11-13T19:47:00Z">
        <w:r w:rsidRPr="006D426F" w:rsidDel="00B002C5">
          <w:rPr>
            <w:rFonts w:cs="Arial"/>
            <w:lang w:val="pt-BR"/>
            <w:rPrChange w:id="421" w:author="Kamila" w:date="2017-11-20T19:28:00Z">
              <w:rPr>
                <w:lang w:val="pt-BR"/>
              </w:rPr>
            </w:rPrChange>
          </w:rPr>
          <w:delText>&lt;</w:delText>
        </w:r>
        <w:r w:rsidR="00C733E2" w:rsidRPr="006D426F" w:rsidDel="00B002C5">
          <w:rPr>
            <w:rFonts w:cs="Arial"/>
            <w:lang w:val="pt-BR"/>
            <w:rPrChange w:id="422" w:author="Kamila" w:date="2017-11-20T19:28:00Z">
              <w:rPr>
                <w:lang w:val="pt-BR"/>
              </w:rPr>
            </w:rPrChange>
          </w:rPr>
          <w:delText>regraDeNegocio1</w:delText>
        </w:r>
        <w:r w:rsidRPr="006D426F" w:rsidDel="00B002C5">
          <w:rPr>
            <w:rFonts w:cs="Arial"/>
            <w:lang w:val="pt-BR"/>
            <w:rPrChange w:id="423" w:author="Kamila" w:date="2017-11-20T19:28:00Z">
              <w:rPr>
                <w:lang w:val="pt-BR"/>
              </w:rPr>
            </w:rPrChange>
          </w:rPr>
          <w:delText>&gt;</w:delText>
        </w:r>
      </w:del>
      <w:bookmarkStart w:id="424" w:name="_Toc498366685"/>
      <w:proofErr w:type="spellStart"/>
      <w:ins w:id="425" w:author="Aluno" w:date="2017-11-13T19:50:00Z">
        <w:r w:rsidR="000A7741" w:rsidRPr="006D426F">
          <w:rPr>
            <w:rFonts w:cs="Arial"/>
            <w:rPrChange w:id="426" w:author="Kamila" w:date="2017-11-20T19:28:00Z">
              <w:rPr/>
            </w:rPrChange>
          </w:rPr>
          <w:t>Pré-requisito</w:t>
        </w:r>
      </w:ins>
      <w:bookmarkEnd w:id="424"/>
      <w:proofErr w:type="spellEnd"/>
    </w:p>
    <w:p w:rsidR="00223CFB" w:rsidRPr="006D426F" w:rsidDel="00B002C5" w:rsidRDefault="00223CFB">
      <w:pPr>
        <w:spacing w:line="276" w:lineRule="auto"/>
        <w:ind w:left="720"/>
        <w:rPr>
          <w:del w:id="427" w:author="Aluno" w:date="2017-11-13T19:47:00Z"/>
          <w:rFonts w:ascii="Arial" w:hAnsi="Arial" w:cs="Arial"/>
          <w:rPrChange w:id="428" w:author="Kamila" w:date="2017-11-20T19:28:00Z">
            <w:rPr>
              <w:del w:id="429" w:author="Aluno" w:date="2017-11-13T19:47:00Z"/>
            </w:rPr>
          </w:rPrChange>
        </w:rPr>
        <w:pPrChange w:id="430" w:author="Aluno" w:date="2017-11-13T20:00:00Z">
          <w:pPr>
            <w:pStyle w:val="InfoBlue"/>
          </w:pPr>
        </w:pPrChange>
      </w:pPr>
      <w:del w:id="431" w:author="Aluno" w:date="2017-11-13T19:47:00Z">
        <w:r w:rsidRPr="006D426F" w:rsidDel="00B002C5">
          <w:rPr>
            <w:rFonts w:ascii="Arial" w:hAnsi="Arial" w:cs="Arial"/>
            <w:rPrChange w:id="432" w:author="Kamila" w:date="2017-11-20T19:28:00Z">
              <w:rPr>
                <w:color w:val="000000" w:themeColor="text1"/>
                <w:lang w:val="pt-BR"/>
              </w:rPr>
            </w:rPrChange>
          </w:rPr>
          <w:delText>[</w:delText>
        </w:r>
        <w:r w:rsidR="003C4C6C" w:rsidRPr="006D426F" w:rsidDel="00B002C5">
          <w:rPr>
            <w:rFonts w:ascii="Arial" w:hAnsi="Arial" w:cs="Arial"/>
            <w:rPrChange w:id="433" w:author="Kamila" w:date="2017-11-20T19:28:00Z">
              <w:rPr>
                <w:color w:val="000000" w:themeColor="text1"/>
                <w:lang w:val="pt-BR"/>
              </w:rPr>
            </w:rPrChange>
          </w:rPr>
          <w:delText>A definição de &lt;regraDeNegocio1&gt; é apresentada aqui com a informação necessária para que o eleitor comprenda o conceito.</w:delText>
        </w:r>
        <w:r w:rsidRPr="006D426F" w:rsidDel="00B002C5">
          <w:rPr>
            <w:rFonts w:ascii="Arial" w:hAnsi="Arial" w:cs="Arial"/>
            <w:rPrChange w:id="434" w:author="Kamila" w:date="2017-11-20T19:28:00Z">
              <w:rPr>
                <w:color w:val="000000" w:themeColor="text1"/>
                <w:lang w:val="pt-BR"/>
              </w:rPr>
            </w:rPrChange>
          </w:rPr>
          <w:delText>]</w:delText>
        </w:r>
        <w:bookmarkStart w:id="435" w:name="_Toc498366204"/>
        <w:bookmarkEnd w:id="435"/>
      </w:del>
    </w:p>
    <w:p w:rsidR="00223CFB" w:rsidRPr="006D426F" w:rsidDel="00B002C5" w:rsidRDefault="00223CFB">
      <w:pPr>
        <w:spacing w:line="276" w:lineRule="auto"/>
        <w:ind w:left="720"/>
        <w:rPr>
          <w:del w:id="436" w:author="Aluno" w:date="2017-11-13T19:47:00Z"/>
          <w:rFonts w:cs="Arial"/>
          <w:lang w:val="pt-BR"/>
          <w:rPrChange w:id="437" w:author="Kamila" w:date="2017-11-20T19:28:00Z">
            <w:rPr>
              <w:del w:id="438" w:author="Aluno" w:date="2017-11-13T19:47:00Z"/>
              <w:lang w:val="pt-BR"/>
            </w:rPr>
          </w:rPrChange>
        </w:rPr>
        <w:pPrChange w:id="439" w:author="Aluno" w:date="2017-11-13T20:00:00Z">
          <w:pPr>
            <w:pStyle w:val="Ttulo2"/>
            <w:widowControl/>
          </w:pPr>
        </w:pPrChange>
      </w:pPr>
      <w:del w:id="440" w:author="Aluno" w:date="2017-11-13T19:47:00Z">
        <w:r w:rsidRPr="006D426F" w:rsidDel="00B002C5">
          <w:rPr>
            <w:rFonts w:ascii="Arial" w:hAnsi="Arial" w:cs="Arial"/>
            <w:lang w:val="pt-BR"/>
            <w:rPrChange w:id="441" w:author="Kamila" w:date="2017-11-20T19:28:00Z">
              <w:rPr>
                <w:lang w:val="pt-BR"/>
              </w:rPr>
            </w:rPrChange>
          </w:rPr>
          <w:delText>&lt;</w:delText>
        </w:r>
        <w:r w:rsidR="00C733E2" w:rsidRPr="006D426F" w:rsidDel="00B002C5">
          <w:rPr>
            <w:rFonts w:ascii="Arial" w:hAnsi="Arial" w:cs="Arial"/>
            <w:lang w:val="pt-BR"/>
            <w:rPrChange w:id="442" w:author="Kamila" w:date="2017-11-20T19:28:00Z">
              <w:rPr>
                <w:lang w:val="pt-BR"/>
              </w:rPr>
            </w:rPrChange>
          </w:rPr>
          <w:delText>regraDeNegocio2</w:delText>
        </w:r>
        <w:r w:rsidRPr="006D426F" w:rsidDel="00B002C5">
          <w:rPr>
            <w:rFonts w:ascii="Arial" w:hAnsi="Arial" w:cs="Arial"/>
            <w:lang w:val="pt-BR"/>
            <w:rPrChange w:id="443" w:author="Kamila" w:date="2017-11-20T19:28:00Z">
              <w:rPr>
                <w:lang w:val="pt-BR"/>
              </w:rPr>
            </w:rPrChange>
          </w:rPr>
          <w:delText>&gt;</w:delText>
        </w:r>
        <w:bookmarkStart w:id="444" w:name="_Toc498366205"/>
        <w:bookmarkEnd w:id="444"/>
      </w:del>
    </w:p>
    <w:p w:rsidR="00223CFB" w:rsidRPr="006D426F" w:rsidDel="00B002C5" w:rsidRDefault="003C4C6C">
      <w:pPr>
        <w:spacing w:line="276" w:lineRule="auto"/>
        <w:ind w:left="720"/>
        <w:rPr>
          <w:del w:id="445" w:author="Aluno" w:date="2017-11-13T19:47:00Z"/>
          <w:rFonts w:ascii="Arial" w:hAnsi="Arial" w:cs="Arial"/>
          <w:rPrChange w:id="446" w:author="Kamila" w:date="2017-11-20T19:28:00Z">
            <w:rPr>
              <w:del w:id="447" w:author="Aluno" w:date="2017-11-13T19:47:00Z"/>
            </w:rPr>
          </w:rPrChange>
        </w:rPr>
        <w:pPrChange w:id="448" w:author="Aluno" w:date="2017-11-13T20:00:00Z">
          <w:pPr>
            <w:pStyle w:val="InfoBlue"/>
          </w:pPr>
        </w:pPrChange>
      </w:pPr>
      <w:del w:id="449" w:author="Aluno" w:date="2017-11-13T19:47:00Z">
        <w:r w:rsidRPr="006D426F" w:rsidDel="00B002C5">
          <w:rPr>
            <w:rFonts w:ascii="Arial" w:hAnsi="Arial" w:cs="Arial"/>
            <w:rPrChange w:id="450" w:author="Kamila" w:date="2017-11-20T19:28:00Z">
              <w:rPr>
                <w:color w:val="000000" w:themeColor="text1"/>
                <w:lang w:val="pt-BR"/>
              </w:rPr>
            </w:rPrChange>
          </w:rPr>
          <w:delText>[A definição de &lt;regraDeNegocio2&gt; é apresentada aqui com a informação necessária para que o eleitor compre</w:delText>
        </w:r>
        <w:r w:rsidR="002B3272" w:rsidRPr="006D426F" w:rsidDel="00B002C5">
          <w:rPr>
            <w:rFonts w:ascii="Arial" w:hAnsi="Arial" w:cs="Arial"/>
            <w:rPrChange w:id="451" w:author="Kamila" w:date="2017-11-20T19:28:00Z">
              <w:rPr>
                <w:color w:val="000000" w:themeColor="text1"/>
                <w:lang w:val="pt-BR"/>
              </w:rPr>
            </w:rPrChange>
          </w:rPr>
          <w:delText>e</w:delText>
        </w:r>
        <w:r w:rsidRPr="006D426F" w:rsidDel="00B002C5">
          <w:rPr>
            <w:rFonts w:ascii="Arial" w:hAnsi="Arial" w:cs="Arial"/>
            <w:rPrChange w:id="452" w:author="Kamila" w:date="2017-11-20T19:28:00Z">
              <w:rPr>
                <w:color w:val="000000" w:themeColor="text1"/>
                <w:lang w:val="pt-BR"/>
              </w:rPr>
            </w:rPrChange>
          </w:rPr>
          <w:delText>nda o conceito.]</w:delText>
        </w:r>
        <w:bookmarkStart w:id="453" w:name="_Toc498366206"/>
        <w:bookmarkEnd w:id="453"/>
      </w:del>
    </w:p>
    <w:p w:rsidR="00223CFB" w:rsidRPr="006D426F" w:rsidDel="00B002C5" w:rsidRDefault="00223CFB">
      <w:pPr>
        <w:spacing w:line="276" w:lineRule="auto"/>
        <w:ind w:left="720"/>
        <w:rPr>
          <w:del w:id="454" w:author="Aluno" w:date="2017-11-13T19:47:00Z"/>
          <w:rFonts w:cs="Arial"/>
          <w:lang w:val="pt-BR"/>
          <w:rPrChange w:id="455" w:author="Kamila" w:date="2017-11-20T19:28:00Z">
            <w:rPr>
              <w:del w:id="456" w:author="Aluno" w:date="2017-11-13T19:47:00Z"/>
              <w:lang w:val="pt-BR"/>
            </w:rPr>
          </w:rPrChange>
        </w:rPr>
        <w:pPrChange w:id="457" w:author="Aluno" w:date="2017-11-13T20:00:00Z">
          <w:pPr>
            <w:pStyle w:val="Ttulo2"/>
            <w:widowControl/>
          </w:pPr>
        </w:pPrChange>
      </w:pPr>
      <w:del w:id="458" w:author="Aluno" w:date="2017-11-13T19:47:00Z">
        <w:r w:rsidRPr="006D426F" w:rsidDel="00B002C5">
          <w:rPr>
            <w:rFonts w:ascii="Arial" w:hAnsi="Arial" w:cs="Arial"/>
            <w:lang w:val="pt-BR"/>
            <w:rPrChange w:id="459" w:author="Kamila" w:date="2017-11-20T19:28:00Z">
              <w:rPr>
                <w:lang w:val="pt-BR"/>
              </w:rPr>
            </w:rPrChange>
          </w:rPr>
          <w:delText>&lt;</w:delText>
        </w:r>
        <w:r w:rsidR="00C733E2" w:rsidRPr="006D426F" w:rsidDel="00B002C5">
          <w:rPr>
            <w:rFonts w:ascii="Arial" w:hAnsi="Arial" w:cs="Arial"/>
            <w:lang w:val="pt-BR"/>
            <w:rPrChange w:id="460" w:author="Kamila" w:date="2017-11-20T19:28:00Z">
              <w:rPr>
                <w:lang w:val="pt-BR"/>
              </w:rPr>
            </w:rPrChange>
          </w:rPr>
          <w:delText>grupoDeRegrasDeNegocio</w:delText>
        </w:r>
        <w:r w:rsidRPr="006D426F" w:rsidDel="00B002C5">
          <w:rPr>
            <w:rFonts w:ascii="Arial" w:hAnsi="Arial" w:cs="Arial"/>
            <w:lang w:val="pt-BR"/>
            <w:rPrChange w:id="461" w:author="Kamila" w:date="2017-11-20T19:28:00Z">
              <w:rPr>
                <w:lang w:val="pt-BR"/>
              </w:rPr>
            </w:rPrChange>
          </w:rPr>
          <w:delText>&gt;</w:delText>
        </w:r>
        <w:bookmarkStart w:id="462" w:name="_Toc498366207"/>
        <w:bookmarkEnd w:id="462"/>
      </w:del>
    </w:p>
    <w:p w:rsidR="00223CFB" w:rsidRPr="006D426F" w:rsidDel="00B002C5" w:rsidRDefault="00223CFB">
      <w:pPr>
        <w:spacing w:line="276" w:lineRule="auto"/>
        <w:ind w:left="720"/>
        <w:rPr>
          <w:del w:id="463" w:author="Aluno" w:date="2017-11-13T19:47:00Z"/>
          <w:rFonts w:ascii="Arial" w:hAnsi="Arial" w:cs="Arial"/>
          <w:rPrChange w:id="464" w:author="Kamila" w:date="2017-11-20T19:28:00Z">
            <w:rPr>
              <w:del w:id="465" w:author="Aluno" w:date="2017-11-13T19:47:00Z"/>
            </w:rPr>
          </w:rPrChange>
        </w:rPr>
        <w:pPrChange w:id="466" w:author="Aluno" w:date="2017-11-13T20:00:00Z">
          <w:pPr>
            <w:pStyle w:val="InfoBlue"/>
          </w:pPr>
        </w:pPrChange>
      </w:pPr>
      <w:del w:id="467" w:author="Aluno" w:date="2017-11-13T19:47:00Z">
        <w:r w:rsidRPr="006D426F" w:rsidDel="00B002C5">
          <w:rPr>
            <w:rFonts w:ascii="Arial" w:hAnsi="Arial" w:cs="Arial"/>
            <w:rPrChange w:id="468" w:author="Kamila" w:date="2017-11-20T19:28:00Z">
              <w:rPr>
                <w:color w:val="000000" w:themeColor="text1"/>
                <w:lang w:val="pt-BR"/>
              </w:rPr>
            </w:rPrChange>
          </w:rPr>
          <w:delText>[</w:delText>
        </w:r>
        <w:r w:rsidR="002B3272" w:rsidRPr="006D426F" w:rsidDel="00B002C5">
          <w:rPr>
            <w:rFonts w:ascii="Arial" w:hAnsi="Arial" w:cs="Arial"/>
            <w:rPrChange w:id="469" w:author="Kamila" w:date="2017-11-20T19:28:00Z">
              <w:rPr>
                <w:color w:val="000000" w:themeColor="text1"/>
                <w:lang w:val="pt-BR"/>
              </w:rPr>
            </w:rPrChange>
          </w:rPr>
          <w:delText>Às</w:delText>
        </w:r>
        <w:r w:rsidR="003C4C6C" w:rsidRPr="006D426F" w:rsidDel="00B002C5">
          <w:rPr>
            <w:rFonts w:ascii="Arial" w:hAnsi="Arial" w:cs="Arial"/>
            <w:rPrChange w:id="470" w:author="Kamila" w:date="2017-11-20T19:28:00Z">
              <w:rPr>
                <w:color w:val="000000" w:themeColor="text1"/>
                <w:lang w:val="pt-BR"/>
              </w:rPr>
            </w:rPrChange>
          </w:rPr>
          <w:delText xml:space="preserve"> vezes é útil organiz</w:delText>
        </w:r>
        <w:r w:rsidR="002B3272" w:rsidRPr="006D426F" w:rsidDel="00B002C5">
          <w:rPr>
            <w:rFonts w:ascii="Arial" w:hAnsi="Arial" w:cs="Arial"/>
            <w:rPrChange w:id="471" w:author="Kamila" w:date="2017-11-20T19:28:00Z">
              <w:rPr>
                <w:color w:val="000000" w:themeColor="text1"/>
                <w:lang w:val="pt-BR"/>
              </w:rPr>
            </w:rPrChange>
          </w:rPr>
          <w:delText>a</w:delText>
        </w:r>
        <w:r w:rsidR="003C4C6C" w:rsidRPr="006D426F" w:rsidDel="00B002C5">
          <w:rPr>
            <w:rFonts w:ascii="Arial" w:hAnsi="Arial" w:cs="Arial"/>
            <w:rPrChange w:id="472" w:author="Kamila" w:date="2017-11-20T19:28:00Z">
              <w:rPr>
                <w:color w:val="000000" w:themeColor="text1"/>
                <w:lang w:val="pt-BR"/>
              </w:rPr>
            </w:rPrChange>
          </w:rPr>
          <w:delText xml:space="preserve">r as Regras de Negócio </w:delText>
        </w:r>
        <w:r w:rsidR="00065FCE" w:rsidRPr="006D426F" w:rsidDel="00B002C5">
          <w:rPr>
            <w:rFonts w:ascii="Arial" w:hAnsi="Arial" w:cs="Arial"/>
            <w:rPrChange w:id="473" w:author="Kamila" w:date="2017-11-20T19:28:00Z">
              <w:rPr>
                <w:color w:val="000000" w:themeColor="text1"/>
                <w:lang w:val="pt-BR"/>
              </w:rPr>
            </w:rPrChange>
          </w:rPr>
          <w:delText>em grupos para melhorar a legibilidade do documento. Por exemplo, se o domínio do problema contém Regras de Negócio relacionadas a contabilidade e construção (como no caso de um desenvolvimento de um Sistema para gerência de projetos), apresentando as Regras de Negócio de dois subdomínios diferentes, o que pode causar alguma confusão ao leitor. Para resolver isso, nós podemos agrupar as Regras de Negócio. A apresentação de Regras de Negócio agrupadas fornece uma descrição curta que ajuda o leitor entender o que &lt;grupoDeRegrasDeNegocio&gt; representa. As Regras de Negócio podem ser apresentadas em ordem alfabética para facilitar a leitura</w:delText>
        </w:r>
        <w:r w:rsidRPr="006D426F" w:rsidDel="00B002C5">
          <w:rPr>
            <w:rFonts w:ascii="Arial" w:hAnsi="Arial" w:cs="Arial"/>
            <w:rPrChange w:id="474" w:author="Kamila" w:date="2017-11-20T19:28:00Z">
              <w:rPr>
                <w:color w:val="000000" w:themeColor="text1"/>
                <w:lang w:val="pt-BR"/>
              </w:rPr>
            </w:rPrChange>
          </w:rPr>
          <w:delText>.]</w:delText>
        </w:r>
        <w:bookmarkStart w:id="475" w:name="_Toc498366208"/>
        <w:bookmarkEnd w:id="475"/>
      </w:del>
    </w:p>
    <w:p w:rsidR="00223CFB" w:rsidRPr="006D426F" w:rsidDel="00B002C5" w:rsidRDefault="00223CFB">
      <w:pPr>
        <w:spacing w:line="360" w:lineRule="auto"/>
        <w:ind w:left="720"/>
        <w:rPr>
          <w:del w:id="476" w:author="Aluno" w:date="2017-11-13T19:48:00Z"/>
          <w:rFonts w:cs="Arial"/>
          <w:lang w:val="pt-BR"/>
          <w:rPrChange w:id="477" w:author="Kamila" w:date="2017-11-20T19:28:00Z">
            <w:rPr>
              <w:del w:id="478" w:author="Aluno" w:date="2017-11-13T19:48:00Z"/>
              <w:lang w:val="pt-BR"/>
            </w:rPr>
          </w:rPrChange>
        </w:rPr>
        <w:pPrChange w:id="479" w:author="Aluno" w:date="2017-11-13T20:04:00Z">
          <w:pPr>
            <w:pStyle w:val="Ttulo3"/>
            <w:widowControl/>
          </w:pPr>
        </w:pPrChange>
      </w:pPr>
      <w:del w:id="480" w:author="Aluno" w:date="2017-11-13T19:48:00Z">
        <w:r w:rsidRPr="006D426F" w:rsidDel="00B002C5">
          <w:rPr>
            <w:rFonts w:ascii="Arial" w:hAnsi="Arial" w:cs="Arial"/>
            <w:lang w:val="pt-BR"/>
            <w:rPrChange w:id="481" w:author="Kamila" w:date="2017-11-20T19:28:00Z">
              <w:rPr>
                <w:lang w:val="pt-BR"/>
              </w:rPr>
            </w:rPrChange>
          </w:rPr>
          <w:delText>&lt;</w:delText>
        </w:r>
        <w:r w:rsidR="00C733E2" w:rsidRPr="006D426F" w:rsidDel="00B002C5">
          <w:rPr>
            <w:rFonts w:ascii="Arial" w:hAnsi="Arial" w:cs="Arial"/>
            <w:lang w:val="pt-BR"/>
            <w:rPrChange w:id="482" w:author="Kamila" w:date="2017-11-20T19:28:00Z">
              <w:rPr>
                <w:lang w:val="pt-BR"/>
              </w:rPr>
            </w:rPrChange>
          </w:rPr>
          <w:delText>regraDeNegocio1doGrupo</w:delText>
        </w:r>
        <w:r w:rsidRPr="006D426F" w:rsidDel="00B002C5">
          <w:rPr>
            <w:rFonts w:ascii="Arial" w:hAnsi="Arial" w:cs="Arial"/>
            <w:lang w:val="pt-BR"/>
            <w:rPrChange w:id="483" w:author="Kamila" w:date="2017-11-20T19:28:00Z">
              <w:rPr>
                <w:lang w:val="pt-BR"/>
              </w:rPr>
            </w:rPrChange>
          </w:rPr>
          <w:delText>&gt;</w:delText>
        </w:r>
      </w:del>
      <w:ins w:id="484" w:author="Aluno" w:date="2017-11-13T19:50:00Z">
        <w:r w:rsidR="000A7741" w:rsidRPr="006D426F">
          <w:rPr>
            <w:rFonts w:ascii="Arial" w:hAnsi="Arial" w:cs="Arial"/>
            <w:rPrChange w:id="485" w:author="Kamila" w:date="2017-11-20T19:28:00Z">
              <w:rPr/>
            </w:rPrChange>
          </w:rPr>
          <w:t xml:space="preserve">O </w:t>
        </w:r>
        <w:proofErr w:type="spellStart"/>
        <w:r w:rsidR="000A7741" w:rsidRPr="006D426F">
          <w:rPr>
            <w:rFonts w:ascii="Arial" w:hAnsi="Arial" w:cs="Arial"/>
            <w:rPrChange w:id="486" w:author="Kamila" w:date="2017-11-20T19:28:00Z">
              <w:rPr/>
            </w:rPrChange>
          </w:rPr>
          <w:t>aluno</w:t>
        </w:r>
        <w:proofErr w:type="spellEnd"/>
        <w:r w:rsidR="000A7741" w:rsidRPr="006D426F">
          <w:rPr>
            <w:rFonts w:ascii="Arial" w:hAnsi="Arial" w:cs="Arial"/>
            <w:rPrChange w:id="487" w:author="Kamila" w:date="2017-11-20T19:28:00Z">
              <w:rPr/>
            </w:rPrChange>
          </w:rPr>
          <w:t xml:space="preserve"> </w:t>
        </w:r>
        <w:proofErr w:type="spellStart"/>
        <w:r w:rsidR="000A7741" w:rsidRPr="006D426F">
          <w:rPr>
            <w:rFonts w:ascii="Arial" w:hAnsi="Arial" w:cs="Arial"/>
            <w:rPrChange w:id="488" w:author="Kamila" w:date="2017-11-20T19:28:00Z">
              <w:rPr/>
            </w:rPrChange>
          </w:rPr>
          <w:t>precisa</w:t>
        </w:r>
        <w:proofErr w:type="spellEnd"/>
        <w:r w:rsidR="000A7741" w:rsidRPr="006D426F">
          <w:rPr>
            <w:rFonts w:ascii="Arial" w:hAnsi="Arial" w:cs="Arial"/>
            <w:rPrChange w:id="489" w:author="Kamila" w:date="2017-11-20T19:28:00Z">
              <w:rPr/>
            </w:rPrChange>
          </w:rPr>
          <w:t xml:space="preserve"> </w:t>
        </w:r>
        <w:proofErr w:type="spellStart"/>
        <w:r w:rsidR="000A7741" w:rsidRPr="006D426F">
          <w:rPr>
            <w:rFonts w:ascii="Arial" w:hAnsi="Arial" w:cs="Arial"/>
            <w:rPrChange w:id="490" w:author="Kamila" w:date="2017-11-20T19:28:00Z">
              <w:rPr/>
            </w:rPrChange>
          </w:rPr>
          <w:t>ter</w:t>
        </w:r>
      </w:ins>
      <w:proofErr w:type="spellEnd"/>
      <w:ins w:id="491" w:author="Kamila" w:date="2017-11-20T19:27:00Z">
        <w:r w:rsidR="006D426F" w:rsidRPr="006D426F">
          <w:rPr>
            <w:rFonts w:ascii="Arial" w:hAnsi="Arial" w:cs="Arial"/>
            <w:rPrChange w:id="492" w:author="Kamila" w:date="2017-11-20T19:28:00Z">
              <w:rPr>
                <w:i w:val="0"/>
              </w:rPr>
            </w:rPrChange>
          </w:rPr>
          <w:t xml:space="preserve"> </w:t>
        </w:r>
        <w:proofErr w:type="spellStart"/>
        <w:r w:rsidR="006D426F" w:rsidRPr="006D426F">
          <w:rPr>
            <w:rFonts w:ascii="Arial" w:hAnsi="Arial" w:cs="Arial"/>
            <w:rPrChange w:id="493" w:author="Kamila" w:date="2017-11-20T19:28:00Z">
              <w:rPr>
                <w:i w:val="0"/>
              </w:rPr>
            </w:rPrChange>
          </w:rPr>
          <w:t>cursado</w:t>
        </w:r>
        <w:proofErr w:type="spellEnd"/>
        <w:r w:rsidR="006D426F" w:rsidRPr="006D426F">
          <w:rPr>
            <w:rFonts w:ascii="Arial" w:hAnsi="Arial" w:cs="Arial"/>
            <w:rPrChange w:id="494" w:author="Kamila" w:date="2017-11-20T19:28:00Z">
              <w:rPr>
                <w:i w:val="0"/>
              </w:rPr>
            </w:rPrChange>
          </w:rPr>
          <w:t xml:space="preserve"> e </w:t>
        </w:r>
        <w:proofErr w:type="spellStart"/>
        <w:r w:rsidR="006D426F" w:rsidRPr="006D426F">
          <w:rPr>
            <w:rFonts w:ascii="Arial" w:hAnsi="Arial" w:cs="Arial"/>
            <w:rPrChange w:id="495" w:author="Kamila" w:date="2017-11-20T19:28:00Z">
              <w:rPr>
                <w:i w:val="0"/>
              </w:rPr>
            </w:rPrChange>
          </w:rPr>
          <w:t>aprovado</w:t>
        </w:r>
        <w:proofErr w:type="spellEnd"/>
        <w:r w:rsidR="006D426F" w:rsidRPr="006D426F">
          <w:rPr>
            <w:rFonts w:ascii="Arial" w:hAnsi="Arial" w:cs="Arial"/>
            <w:rPrChange w:id="496" w:author="Kamila" w:date="2017-11-20T19:28:00Z">
              <w:rPr>
                <w:i w:val="0"/>
              </w:rPr>
            </w:rPrChange>
          </w:rPr>
          <w:t xml:space="preserve"> </w:t>
        </w:r>
        <w:proofErr w:type="spellStart"/>
        <w:r w:rsidR="006D426F" w:rsidRPr="006D426F">
          <w:rPr>
            <w:rFonts w:ascii="Arial" w:hAnsi="Arial" w:cs="Arial"/>
            <w:rPrChange w:id="497" w:author="Kamila" w:date="2017-11-20T19:28:00Z">
              <w:rPr>
                <w:i w:val="0"/>
              </w:rPr>
            </w:rPrChange>
          </w:rPr>
          <w:t>em</w:t>
        </w:r>
      </w:ins>
      <w:proofErr w:type="spellEnd"/>
      <w:ins w:id="498" w:author="Aluno" w:date="2017-11-13T19:50:00Z">
        <w:del w:id="499" w:author="Kamila" w:date="2017-11-20T19:27:00Z">
          <w:r w:rsidR="000A7741" w:rsidRPr="006D426F" w:rsidDel="006D426F">
            <w:rPr>
              <w:rFonts w:ascii="Arial" w:hAnsi="Arial" w:cs="Arial"/>
              <w:rPrChange w:id="500" w:author="Kamila" w:date="2017-11-20T19:28:00Z">
                <w:rPr/>
              </w:rPrChange>
            </w:rPr>
            <w:delText xml:space="preserve"> feito</w:delText>
          </w:r>
        </w:del>
        <w:r w:rsidR="000A7741" w:rsidRPr="006D426F">
          <w:rPr>
            <w:rFonts w:ascii="Arial" w:hAnsi="Arial" w:cs="Arial"/>
            <w:rPrChange w:id="501" w:author="Kamila" w:date="2017-11-20T19:28:00Z">
              <w:rPr/>
            </w:rPrChange>
          </w:rPr>
          <w:t xml:space="preserve"> </w:t>
        </w:r>
        <w:proofErr w:type="spellStart"/>
        <w:r w:rsidR="000A7741" w:rsidRPr="006D426F">
          <w:rPr>
            <w:rFonts w:ascii="Arial" w:hAnsi="Arial" w:cs="Arial"/>
            <w:rPrChange w:id="502" w:author="Kamila" w:date="2017-11-20T19:28:00Z">
              <w:rPr/>
            </w:rPrChange>
          </w:rPr>
          <w:t>todas</w:t>
        </w:r>
        <w:proofErr w:type="spellEnd"/>
        <w:r w:rsidR="000A7741" w:rsidRPr="006D426F">
          <w:rPr>
            <w:rFonts w:ascii="Arial" w:hAnsi="Arial" w:cs="Arial"/>
            <w:rPrChange w:id="503" w:author="Kamila" w:date="2017-11-20T19:28:00Z">
              <w:rPr/>
            </w:rPrChange>
          </w:rPr>
          <w:t xml:space="preserve"> as </w:t>
        </w:r>
        <w:proofErr w:type="spellStart"/>
        <w:r w:rsidR="000A7741" w:rsidRPr="006D426F">
          <w:rPr>
            <w:rFonts w:ascii="Arial" w:hAnsi="Arial" w:cs="Arial"/>
            <w:rPrChange w:id="504" w:author="Kamila" w:date="2017-11-20T19:28:00Z">
              <w:rPr/>
            </w:rPrChange>
          </w:rPr>
          <w:t>matérias</w:t>
        </w:r>
        <w:proofErr w:type="spellEnd"/>
        <w:r w:rsidR="000A7741" w:rsidRPr="006D426F">
          <w:rPr>
            <w:rFonts w:ascii="Arial" w:hAnsi="Arial" w:cs="Arial"/>
            <w:rPrChange w:id="505" w:author="Kamila" w:date="2017-11-20T19:28:00Z">
              <w:rPr/>
            </w:rPrChange>
          </w:rPr>
          <w:t xml:space="preserve"> </w:t>
        </w:r>
        <w:proofErr w:type="spellStart"/>
        <w:r w:rsidR="000A7741" w:rsidRPr="006D426F">
          <w:rPr>
            <w:rFonts w:ascii="Arial" w:hAnsi="Arial" w:cs="Arial"/>
            <w:rPrChange w:id="506" w:author="Kamila" w:date="2017-11-20T19:28:00Z">
              <w:rPr/>
            </w:rPrChange>
          </w:rPr>
          <w:t>necessárias</w:t>
        </w:r>
        <w:proofErr w:type="spellEnd"/>
        <w:r w:rsidR="000A7741" w:rsidRPr="006D426F">
          <w:rPr>
            <w:rFonts w:ascii="Arial" w:hAnsi="Arial" w:cs="Arial"/>
            <w:rPrChange w:id="507" w:author="Kamila" w:date="2017-11-20T19:28:00Z">
              <w:rPr/>
            </w:rPrChange>
          </w:rPr>
          <w:t xml:space="preserve"> </w:t>
        </w:r>
        <w:proofErr w:type="spellStart"/>
        <w:r w:rsidR="000A7741" w:rsidRPr="006D426F">
          <w:rPr>
            <w:rFonts w:ascii="Arial" w:hAnsi="Arial" w:cs="Arial"/>
            <w:rPrChange w:id="508" w:author="Kamila" w:date="2017-11-20T19:28:00Z">
              <w:rPr/>
            </w:rPrChange>
          </w:rPr>
          <w:t>como</w:t>
        </w:r>
        <w:proofErr w:type="spellEnd"/>
        <w:r w:rsidR="000A7741" w:rsidRPr="006D426F">
          <w:rPr>
            <w:rFonts w:ascii="Arial" w:hAnsi="Arial" w:cs="Arial"/>
            <w:rPrChange w:id="509" w:author="Kamila" w:date="2017-11-20T19:28:00Z">
              <w:rPr/>
            </w:rPrChange>
          </w:rPr>
          <w:t xml:space="preserve"> </w:t>
        </w:r>
        <w:proofErr w:type="spellStart"/>
        <w:r w:rsidR="000A7741" w:rsidRPr="006D426F">
          <w:rPr>
            <w:rFonts w:ascii="Arial" w:hAnsi="Arial" w:cs="Arial"/>
            <w:rPrChange w:id="510" w:author="Kamila" w:date="2017-11-20T19:28:00Z">
              <w:rPr/>
            </w:rPrChange>
          </w:rPr>
          <w:t>pré-requisito</w:t>
        </w:r>
        <w:proofErr w:type="spellEnd"/>
        <w:r w:rsidR="000A7741" w:rsidRPr="006D426F">
          <w:rPr>
            <w:rFonts w:ascii="Arial" w:hAnsi="Arial" w:cs="Arial"/>
            <w:rPrChange w:id="511" w:author="Kamila" w:date="2017-11-20T19:28:00Z">
              <w:rPr/>
            </w:rPrChange>
          </w:rPr>
          <w:t xml:space="preserve"> para </w:t>
        </w:r>
      </w:ins>
      <w:ins w:id="512" w:author="Aluno" w:date="2017-11-13T19:51:00Z">
        <w:r w:rsidR="000A7741" w:rsidRPr="006D426F">
          <w:rPr>
            <w:rFonts w:ascii="Arial" w:hAnsi="Arial" w:cs="Arial"/>
            <w:rPrChange w:id="513" w:author="Kamila" w:date="2017-11-20T19:28:00Z">
              <w:rPr/>
            </w:rPrChange>
          </w:rPr>
          <w:t>realizer</w:t>
        </w:r>
      </w:ins>
      <w:ins w:id="514" w:author="Aluno" w:date="2017-11-13T19:50:00Z">
        <w:r w:rsidR="000A7741" w:rsidRPr="006D426F">
          <w:rPr>
            <w:rFonts w:ascii="Arial" w:hAnsi="Arial" w:cs="Arial"/>
            <w:rPrChange w:id="515" w:author="Kamila" w:date="2017-11-20T19:28:00Z">
              <w:rPr/>
            </w:rPrChange>
          </w:rPr>
          <w:t xml:space="preserve"> </w:t>
        </w:r>
      </w:ins>
      <w:ins w:id="516" w:author="Aluno" w:date="2017-11-13T19:51:00Z">
        <w:r w:rsidR="000A7741" w:rsidRPr="006D426F">
          <w:rPr>
            <w:rFonts w:ascii="Arial" w:hAnsi="Arial" w:cs="Arial"/>
            <w:rPrChange w:id="517" w:author="Kamila" w:date="2017-11-20T19:28:00Z">
              <w:rPr/>
            </w:rPrChange>
          </w:rPr>
          <w:t>o TCC.</w:t>
        </w:r>
      </w:ins>
    </w:p>
    <w:p w:rsidR="00223CFB" w:rsidRPr="006D426F" w:rsidDel="006D426F" w:rsidRDefault="00223CFB">
      <w:pPr>
        <w:spacing w:line="360" w:lineRule="auto"/>
        <w:ind w:left="720"/>
        <w:rPr>
          <w:del w:id="518" w:author="Kamila" w:date="2017-11-20T19:26:00Z"/>
          <w:rFonts w:ascii="Arial" w:hAnsi="Arial" w:cs="Arial"/>
          <w:rPrChange w:id="519" w:author="Kamila" w:date="2017-11-20T19:28:00Z">
            <w:rPr>
              <w:del w:id="520" w:author="Kamila" w:date="2017-11-20T19:26:00Z"/>
            </w:rPr>
          </w:rPrChange>
        </w:rPr>
        <w:pPrChange w:id="521" w:author="Kamila" w:date="2017-11-20T19:26:00Z">
          <w:pPr>
            <w:pStyle w:val="InfoBlue"/>
          </w:pPr>
        </w:pPrChange>
      </w:pPr>
      <w:del w:id="522" w:author="Aluno" w:date="2017-11-13T19:48:00Z">
        <w:r w:rsidRPr="006D426F" w:rsidDel="00B002C5">
          <w:rPr>
            <w:rFonts w:ascii="Arial" w:hAnsi="Arial" w:cs="Arial"/>
            <w:rPrChange w:id="523" w:author="Kamila" w:date="2017-11-20T19:28:00Z">
              <w:rPr>
                <w:color w:val="000000" w:themeColor="text1"/>
                <w:lang w:val="pt-BR"/>
              </w:rPr>
            </w:rPrChange>
          </w:rPr>
          <w:delText>[</w:delText>
        </w:r>
        <w:r w:rsidR="0048343D" w:rsidRPr="006D426F" w:rsidDel="00B002C5">
          <w:rPr>
            <w:rFonts w:ascii="Arial" w:hAnsi="Arial" w:cs="Arial"/>
            <w:rPrChange w:id="524" w:author="Kamila" w:date="2017-11-20T19:28:00Z">
              <w:rPr>
                <w:color w:val="000000" w:themeColor="text1"/>
                <w:lang w:val="pt-BR"/>
              </w:rPr>
            </w:rPrChange>
          </w:rPr>
          <w:delText>A definição para &lt;regraDeNegocio1DoGrupo&gt; é apresentada aqui, com a informação necessária para o entendimento</w:delText>
        </w:r>
        <w:r w:rsidR="002B3272" w:rsidRPr="006D426F" w:rsidDel="00B002C5">
          <w:rPr>
            <w:rFonts w:ascii="Arial" w:hAnsi="Arial" w:cs="Arial"/>
            <w:rPrChange w:id="525" w:author="Kamila" w:date="2017-11-20T19:28:00Z">
              <w:rPr>
                <w:color w:val="000000" w:themeColor="text1"/>
                <w:lang w:val="pt-BR"/>
              </w:rPr>
            </w:rPrChange>
          </w:rPr>
          <w:delText xml:space="preserve"> </w:delText>
        </w:r>
        <w:r w:rsidR="0048343D" w:rsidRPr="006D426F" w:rsidDel="00B002C5">
          <w:rPr>
            <w:rFonts w:ascii="Arial" w:hAnsi="Arial" w:cs="Arial"/>
            <w:rPrChange w:id="526" w:author="Kamila" w:date="2017-11-20T19:28:00Z">
              <w:rPr>
                <w:color w:val="000000" w:themeColor="text1"/>
                <w:lang w:val="pt-BR"/>
              </w:rPr>
            </w:rPrChange>
          </w:rPr>
          <w:delText>do conceito.</w:delText>
        </w:r>
        <w:r w:rsidRPr="006D426F" w:rsidDel="00B002C5">
          <w:rPr>
            <w:rFonts w:ascii="Arial" w:hAnsi="Arial" w:cs="Arial"/>
            <w:rPrChange w:id="527" w:author="Kamila" w:date="2017-11-20T19:28:00Z">
              <w:rPr>
                <w:color w:val="000000" w:themeColor="text1"/>
                <w:lang w:val="pt-BR"/>
              </w:rPr>
            </w:rPrChange>
          </w:rPr>
          <w:delText>]</w:delText>
        </w:r>
      </w:del>
    </w:p>
    <w:p w:rsidR="00223CFB" w:rsidRPr="006D426F" w:rsidDel="006D426F" w:rsidRDefault="00B002C5">
      <w:pPr>
        <w:spacing w:line="360" w:lineRule="auto"/>
        <w:ind w:left="720"/>
        <w:rPr>
          <w:del w:id="528" w:author="Kamila" w:date="2017-11-20T19:26:00Z"/>
          <w:rFonts w:cs="Arial"/>
          <w:lang w:val="pt-BR"/>
          <w:rPrChange w:id="529" w:author="Kamila" w:date="2017-11-20T19:28:00Z">
            <w:rPr>
              <w:del w:id="530" w:author="Kamila" w:date="2017-11-20T19:26:00Z"/>
              <w:lang w:val="pt-BR"/>
            </w:rPr>
          </w:rPrChange>
        </w:rPr>
        <w:pPrChange w:id="531" w:author="Kamila" w:date="2017-11-20T19:26:00Z">
          <w:pPr>
            <w:pStyle w:val="Ttulo3"/>
            <w:widowControl/>
          </w:pPr>
        </w:pPrChange>
      </w:pPr>
      <w:bookmarkStart w:id="532" w:name="_Toc498366686"/>
      <w:ins w:id="533" w:author="Aluno" w:date="2017-11-13T19:48:00Z">
        <w:del w:id="534" w:author="Kamila" w:date="2017-11-20T19:26:00Z">
          <w:r w:rsidRPr="006D426F" w:rsidDel="006D426F">
            <w:rPr>
              <w:rFonts w:ascii="Arial" w:hAnsi="Arial" w:cs="Arial"/>
              <w:lang w:val="pt-BR"/>
              <w:rPrChange w:id="535" w:author="Kamila" w:date="2017-11-20T19:28:00Z">
                <w:rPr>
                  <w:i w:val="0"/>
                  <w:lang w:val="pt-BR"/>
                </w:rPr>
              </w:rPrChange>
            </w:rPr>
            <w:delText>Horas Complementares</w:delText>
          </w:r>
        </w:del>
      </w:ins>
      <w:bookmarkEnd w:id="532"/>
      <w:del w:id="536" w:author="Kamila" w:date="2017-11-20T19:26:00Z">
        <w:r w:rsidR="00223CFB" w:rsidRPr="006D426F" w:rsidDel="006D426F">
          <w:rPr>
            <w:rFonts w:ascii="Arial" w:hAnsi="Arial" w:cs="Arial"/>
            <w:lang w:val="pt-BR"/>
            <w:rPrChange w:id="537" w:author="Kamila" w:date="2017-11-20T19:28:00Z">
              <w:rPr>
                <w:i w:val="0"/>
                <w:lang w:val="pt-BR"/>
              </w:rPr>
            </w:rPrChange>
          </w:rPr>
          <w:delText>&lt;</w:delText>
        </w:r>
        <w:r w:rsidR="00382D11" w:rsidRPr="006D426F" w:rsidDel="006D426F">
          <w:rPr>
            <w:rFonts w:ascii="Arial" w:hAnsi="Arial" w:cs="Arial"/>
            <w:lang w:val="pt-BR"/>
            <w:rPrChange w:id="538" w:author="Kamila" w:date="2017-11-20T19:28:00Z">
              <w:rPr>
                <w:i w:val="0"/>
                <w:lang w:val="pt-BR"/>
              </w:rPr>
            </w:rPrChange>
          </w:rPr>
          <w:delText>r</w:delText>
        </w:r>
        <w:r w:rsidR="00C733E2" w:rsidRPr="006D426F" w:rsidDel="006D426F">
          <w:rPr>
            <w:rFonts w:ascii="Arial" w:hAnsi="Arial" w:cs="Arial"/>
            <w:lang w:val="pt-BR"/>
            <w:rPrChange w:id="539" w:author="Kamila" w:date="2017-11-20T19:28:00Z">
              <w:rPr>
                <w:i w:val="0"/>
                <w:lang w:val="pt-BR"/>
              </w:rPr>
            </w:rPrChange>
          </w:rPr>
          <w:delText>egraDeNegocio2doGrupo</w:delText>
        </w:r>
        <w:r w:rsidR="00223CFB" w:rsidRPr="006D426F" w:rsidDel="006D426F">
          <w:rPr>
            <w:rFonts w:ascii="Arial" w:hAnsi="Arial" w:cs="Arial"/>
            <w:lang w:val="pt-BR"/>
            <w:rPrChange w:id="540" w:author="Kamila" w:date="2017-11-20T19:28:00Z">
              <w:rPr>
                <w:i w:val="0"/>
                <w:lang w:val="pt-BR"/>
              </w:rPr>
            </w:rPrChange>
          </w:rPr>
          <w:delText>&gt;</w:delText>
        </w:r>
      </w:del>
    </w:p>
    <w:p w:rsidR="00223CFB" w:rsidRPr="006D426F" w:rsidDel="006D426F" w:rsidRDefault="00223CFB">
      <w:pPr>
        <w:spacing w:line="360" w:lineRule="auto"/>
        <w:ind w:left="720"/>
        <w:rPr>
          <w:del w:id="541" w:author="Kamila" w:date="2017-11-20T19:26:00Z"/>
          <w:rFonts w:ascii="Arial" w:hAnsi="Arial" w:cs="Arial"/>
          <w:rPrChange w:id="542" w:author="Kamila" w:date="2017-11-20T19:28:00Z">
            <w:rPr>
              <w:del w:id="543" w:author="Kamila" w:date="2017-11-20T19:26:00Z"/>
            </w:rPr>
          </w:rPrChange>
        </w:rPr>
        <w:pPrChange w:id="544" w:author="Kamila" w:date="2017-11-20T19:26:00Z">
          <w:pPr>
            <w:pStyle w:val="InfoBlue"/>
          </w:pPr>
        </w:pPrChange>
      </w:pPr>
      <w:del w:id="545" w:author="Kamila" w:date="2017-11-20T19:26:00Z">
        <w:r w:rsidRPr="006D426F" w:rsidDel="006D426F">
          <w:rPr>
            <w:rFonts w:ascii="Arial" w:hAnsi="Arial" w:cs="Arial"/>
            <w:rPrChange w:id="546" w:author="Kamila" w:date="2017-11-20T19:28:00Z">
              <w:rPr>
                <w:color w:val="000000" w:themeColor="text1"/>
                <w:lang w:val="pt-BR"/>
              </w:rPr>
            </w:rPrChange>
          </w:rPr>
          <w:delText>[</w:delText>
        </w:r>
        <w:r w:rsidR="00100472" w:rsidRPr="006D426F" w:rsidDel="006D426F">
          <w:rPr>
            <w:rFonts w:ascii="Arial" w:hAnsi="Arial" w:cs="Arial"/>
            <w:rPrChange w:id="547" w:author="Kamila" w:date="2017-11-20T19:28:00Z">
              <w:rPr>
                <w:color w:val="000000" w:themeColor="text1"/>
                <w:lang w:val="pt-BR"/>
              </w:rPr>
            </w:rPrChange>
          </w:rPr>
          <w:delText>A definição para &lt;regraDeNegocio2DoGrupo&gt; é apresentada aqui, com a informação necessária para o entendimentodo conceito.</w:delText>
        </w:r>
        <w:r w:rsidRPr="006D426F" w:rsidDel="006D426F">
          <w:rPr>
            <w:rFonts w:ascii="Arial" w:hAnsi="Arial" w:cs="Arial"/>
            <w:rPrChange w:id="548" w:author="Kamila" w:date="2017-11-20T19:28:00Z">
              <w:rPr>
                <w:color w:val="000000" w:themeColor="text1"/>
                <w:lang w:val="pt-BR"/>
              </w:rPr>
            </w:rPrChange>
          </w:rPr>
          <w:delText>]</w:delText>
        </w:r>
        <w:bookmarkStart w:id="549" w:name="_Toc498366212"/>
        <w:bookmarkStart w:id="550" w:name="_Toc498366611"/>
        <w:bookmarkStart w:id="551" w:name="_Toc498366687"/>
        <w:bookmarkEnd w:id="549"/>
        <w:bookmarkEnd w:id="550"/>
        <w:bookmarkEnd w:id="551"/>
      </w:del>
    </w:p>
    <w:p w:rsidR="00223CFB" w:rsidRPr="006D426F" w:rsidDel="006D426F" w:rsidRDefault="00223CFB">
      <w:pPr>
        <w:spacing w:line="360" w:lineRule="auto"/>
        <w:ind w:left="720"/>
        <w:rPr>
          <w:del w:id="552" w:author="Kamila" w:date="2017-11-20T19:26:00Z"/>
          <w:rFonts w:cs="Arial"/>
          <w:lang w:val="pt-BR"/>
          <w:rPrChange w:id="553" w:author="Kamila" w:date="2017-11-20T19:28:00Z">
            <w:rPr>
              <w:del w:id="554" w:author="Kamila" w:date="2017-11-20T19:26:00Z"/>
              <w:lang w:val="pt-BR"/>
            </w:rPr>
          </w:rPrChange>
        </w:rPr>
        <w:pPrChange w:id="555" w:author="Kamila" w:date="2017-11-20T19:26:00Z">
          <w:pPr>
            <w:pStyle w:val="Ttulo2"/>
          </w:pPr>
        </w:pPrChange>
      </w:pPr>
      <w:del w:id="556" w:author="Kamila" w:date="2017-11-20T19:26:00Z">
        <w:r w:rsidRPr="006D426F" w:rsidDel="006D426F">
          <w:rPr>
            <w:rFonts w:ascii="Arial" w:hAnsi="Arial" w:cs="Arial"/>
            <w:lang w:val="pt-BR"/>
            <w:rPrChange w:id="557" w:author="Kamila" w:date="2017-11-20T19:28:00Z">
              <w:rPr>
                <w:b w:val="0"/>
                <w:lang w:val="pt-BR"/>
              </w:rPr>
            </w:rPrChange>
          </w:rPr>
          <w:delText>&lt;</w:delText>
        </w:r>
        <w:r w:rsidR="00C733E2" w:rsidRPr="006D426F" w:rsidDel="006D426F">
          <w:rPr>
            <w:rFonts w:ascii="Arial" w:hAnsi="Arial" w:cs="Arial"/>
            <w:lang w:val="pt-BR"/>
            <w:rPrChange w:id="558" w:author="Kamila" w:date="2017-11-20T19:28:00Z">
              <w:rPr>
                <w:b w:val="0"/>
                <w:lang w:val="pt-BR"/>
              </w:rPr>
            </w:rPrChange>
          </w:rPr>
          <w:delText>outroGrupoDeRegrasDeNegocio</w:delText>
        </w:r>
        <w:r w:rsidRPr="006D426F" w:rsidDel="006D426F">
          <w:rPr>
            <w:rFonts w:ascii="Arial" w:hAnsi="Arial" w:cs="Arial"/>
            <w:lang w:val="pt-BR"/>
            <w:rPrChange w:id="559" w:author="Kamila" w:date="2017-11-20T19:28:00Z">
              <w:rPr>
                <w:b w:val="0"/>
                <w:lang w:val="pt-BR"/>
              </w:rPr>
            </w:rPrChange>
          </w:rPr>
          <w:delText>&gt;</w:delText>
        </w:r>
        <w:bookmarkStart w:id="560" w:name="_Toc498366688"/>
        <w:bookmarkEnd w:id="560"/>
      </w:del>
    </w:p>
    <w:p w:rsidR="00223CFB" w:rsidRPr="006D426F" w:rsidDel="000A7741" w:rsidRDefault="00223CFB">
      <w:pPr>
        <w:spacing w:line="360" w:lineRule="auto"/>
        <w:ind w:left="720"/>
        <w:rPr>
          <w:del w:id="561" w:author="Aluno" w:date="2017-11-13T19:49:00Z"/>
          <w:rFonts w:cs="Arial"/>
          <w:lang w:val="pt-BR"/>
          <w:rPrChange w:id="562" w:author="Kamila" w:date="2017-11-20T19:28:00Z">
            <w:rPr>
              <w:del w:id="563" w:author="Aluno" w:date="2017-11-13T19:49:00Z"/>
              <w:lang w:val="pt-BR"/>
            </w:rPr>
          </w:rPrChange>
        </w:rPr>
        <w:pPrChange w:id="564" w:author="Kamila" w:date="2017-11-20T19:26:00Z">
          <w:pPr>
            <w:pStyle w:val="Ttulo3"/>
            <w:widowControl/>
          </w:pPr>
        </w:pPrChange>
      </w:pPr>
      <w:del w:id="565" w:author="Kamila" w:date="2017-11-20T19:26:00Z">
        <w:r w:rsidRPr="006D426F" w:rsidDel="006D426F">
          <w:rPr>
            <w:rFonts w:ascii="Arial" w:hAnsi="Arial" w:cs="Arial"/>
            <w:lang w:val="pt-BR"/>
            <w:rPrChange w:id="566" w:author="Kamila" w:date="2017-11-20T19:28:00Z">
              <w:rPr>
                <w:lang w:val="pt-BR"/>
              </w:rPr>
            </w:rPrChange>
          </w:rPr>
          <w:delText>&lt;</w:delText>
        </w:r>
        <w:r w:rsidR="00C733E2" w:rsidRPr="006D426F" w:rsidDel="006D426F">
          <w:rPr>
            <w:rFonts w:ascii="Arial" w:hAnsi="Arial" w:cs="Arial"/>
            <w:lang w:val="pt-BR"/>
            <w:rPrChange w:id="567" w:author="Kamila" w:date="2017-11-20T19:28:00Z">
              <w:rPr>
                <w:lang w:val="pt-BR"/>
              </w:rPr>
            </w:rPrChange>
          </w:rPr>
          <w:delText>regraDeNegocio1DesseGrupo</w:delText>
        </w:r>
      </w:del>
      <w:ins w:id="568" w:author="Aluno" w:date="2017-11-13T19:49:00Z">
        <w:del w:id="569" w:author="Kamila" w:date="2017-11-20T19:26:00Z">
          <w:r w:rsidR="000A7741" w:rsidRPr="006D426F" w:rsidDel="006D426F">
            <w:rPr>
              <w:rFonts w:ascii="Arial" w:hAnsi="Arial" w:cs="Arial"/>
              <w:lang w:val="pt-BR"/>
              <w:rPrChange w:id="570" w:author="Kamila" w:date="2017-11-20T19:28:00Z">
                <w:rPr>
                  <w:lang w:val="pt-BR"/>
                </w:rPr>
              </w:rPrChange>
            </w:rPr>
            <w:delText>O aluno precisa ter no mínimo 60 horas complementares.</w:delText>
          </w:r>
        </w:del>
      </w:ins>
      <w:del w:id="571" w:author="Aluno" w:date="2017-11-13T19:49:00Z">
        <w:r w:rsidRPr="006D426F" w:rsidDel="000A7741">
          <w:rPr>
            <w:rFonts w:ascii="Arial" w:hAnsi="Arial" w:cs="Arial"/>
            <w:lang w:val="pt-BR"/>
            <w:rPrChange w:id="572" w:author="Kamila" w:date="2017-11-20T19:28:00Z">
              <w:rPr>
                <w:lang w:val="pt-BR"/>
              </w:rPr>
            </w:rPrChange>
          </w:rPr>
          <w:delText>&gt;</w:delText>
        </w:r>
      </w:del>
    </w:p>
    <w:p w:rsidR="00223CFB" w:rsidRPr="006D426F" w:rsidDel="000A7741" w:rsidRDefault="00223CFB">
      <w:pPr>
        <w:spacing w:line="360" w:lineRule="auto"/>
        <w:ind w:left="720"/>
        <w:rPr>
          <w:del w:id="573" w:author="Aluno" w:date="2017-11-13T19:50:00Z"/>
          <w:rFonts w:ascii="Arial" w:hAnsi="Arial" w:cs="Arial"/>
          <w:rPrChange w:id="574" w:author="Kamila" w:date="2017-11-20T19:28:00Z">
            <w:rPr>
              <w:del w:id="575" w:author="Aluno" w:date="2017-11-13T19:50:00Z"/>
            </w:rPr>
          </w:rPrChange>
        </w:rPr>
        <w:pPrChange w:id="576" w:author="Kamila" w:date="2017-11-20T19:26:00Z">
          <w:pPr>
            <w:pStyle w:val="InfoBlue"/>
          </w:pPr>
        </w:pPrChange>
      </w:pPr>
      <w:del w:id="577" w:author="Aluno" w:date="2017-11-13T19:49:00Z">
        <w:r w:rsidRPr="006D426F" w:rsidDel="000A7741">
          <w:rPr>
            <w:rFonts w:ascii="Arial" w:hAnsi="Arial" w:cs="Arial"/>
            <w:rPrChange w:id="578" w:author="Kamila" w:date="2017-11-20T19:28:00Z">
              <w:rPr>
                <w:color w:val="000000" w:themeColor="text1"/>
                <w:lang w:val="pt-BR"/>
              </w:rPr>
            </w:rPrChange>
          </w:rPr>
          <w:delText>[</w:delText>
        </w:r>
        <w:r w:rsidR="00100472" w:rsidRPr="006D426F" w:rsidDel="000A7741">
          <w:rPr>
            <w:rFonts w:ascii="Arial" w:hAnsi="Arial" w:cs="Arial"/>
            <w:rPrChange w:id="579" w:author="Kamila" w:date="2017-11-20T19:28:00Z">
              <w:rPr>
                <w:color w:val="000000" w:themeColor="text1"/>
                <w:lang w:val="pt-BR"/>
              </w:rPr>
            </w:rPrChange>
          </w:rPr>
          <w:delText>A definição para &lt;regraDeNegocio1DesseGrupo&gt; é apresentada aqui, com a informação necessária para o entendimento</w:delText>
        </w:r>
        <w:r w:rsidR="002B3272" w:rsidRPr="006D426F" w:rsidDel="000A7741">
          <w:rPr>
            <w:rFonts w:ascii="Arial" w:hAnsi="Arial" w:cs="Arial"/>
            <w:rPrChange w:id="580" w:author="Kamila" w:date="2017-11-20T19:28:00Z">
              <w:rPr>
                <w:color w:val="000000" w:themeColor="text1"/>
                <w:lang w:val="pt-BR"/>
              </w:rPr>
            </w:rPrChange>
          </w:rPr>
          <w:delText xml:space="preserve"> </w:delText>
        </w:r>
        <w:r w:rsidR="00100472" w:rsidRPr="006D426F" w:rsidDel="000A7741">
          <w:rPr>
            <w:rFonts w:ascii="Arial" w:hAnsi="Arial" w:cs="Arial"/>
            <w:rPrChange w:id="581" w:author="Kamila" w:date="2017-11-20T19:28:00Z">
              <w:rPr>
                <w:color w:val="000000" w:themeColor="text1"/>
                <w:lang w:val="pt-BR"/>
              </w:rPr>
            </w:rPrChange>
          </w:rPr>
          <w:delText>do conceito.</w:delText>
        </w:r>
        <w:r w:rsidRPr="006D426F" w:rsidDel="000A7741">
          <w:rPr>
            <w:rFonts w:ascii="Arial" w:hAnsi="Arial" w:cs="Arial"/>
            <w:rPrChange w:id="582" w:author="Kamila" w:date="2017-11-20T19:28:00Z">
              <w:rPr>
                <w:color w:val="000000" w:themeColor="text1"/>
                <w:lang w:val="pt-BR"/>
              </w:rPr>
            </w:rPrChange>
          </w:rPr>
          <w:delText>]</w:delText>
        </w:r>
      </w:del>
      <w:bookmarkStart w:id="583" w:name="_Toc498366215"/>
      <w:bookmarkEnd w:id="583"/>
    </w:p>
    <w:p w:rsidR="00223CFB" w:rsidRPr="006D426F" w:rsidDel="000A7741" w:rsidRDefault="00223CFB">
      <w:pPr>
        <w:spacing w:line="360" w:lineRule="auto"/>
        <w:ind w:left="720"/>
        <w:rPr>
          <w:del w:id="584" w:author="Aluno" w:date="2017-11-13T19:50:00Z"/>
          <w:rFonts w:cs="Arial"/>
          <w:lang w:val="pt-BR"/>
          <w:rPrChange w:id="585" w:author="Kamila" w:date="2017-11-20T19:28:00Z">
            <w:rPr>
              <w:del w:id="586" w:author="Aluno" w:date="2017-11-13T19:50:00Z"/>
              <w:lang w:val="pt-BR"/>
            </w:rPr>
          </w:rPrChange>
        </w:rPr>
        <w:pPrChange w:id="587" w:author="Kamila" w:date="2017-11-20T19:26:00Z">
          <w:pPr>
            <w:pStyle w:val="Ttulo3"/>
            <w:widowControl/>
          </w:pPr>
        </w:pPrChange>
      </w:pPr>
      <w:del w:id="588" w:author="Aluno" w:date="2017-11-13T19:50:00Z">
        <w:r w:rsidRPr="006D426F" w:rsidDel="000A7741">
          <w:rPr>
            <w:rFonts w:ascii="Arial" w:hAnsi="Arial" w:cs="Arial"/>
            <w:lang w:val="pt-BR"/>
            <w:rPrChange w:id="589" w:author="Kamila" w:date="2017-11-20T19:28:00Z">
              <w:rPr>
                <w:lang w:val="pt-BR"/>
              </w:rPr>
            </w:rPrChange>
          </w:rPr>
          <w:delText>&lt;</w:delText>
        </w:r>
        <w:r w:rsidR="000D6E88" w:rsidRPr="006D426F" w:rsidDel="000A7741">
          <w:rPr>
            <w:rFonts w:ascii="Arial" w:hAnsi="Arial" w:cs="Arial"/>
            <w:lang w:val="pt-BR"/>
            <w:rPrChange w:id="590" w:author="Kamila" w:date="2017-11-20T19:28:00Z">
              <w:rPr>
                <w:lang w:val="pt-BR"/>
              </w:rPr>
            </w:rPrChange>
          </w:rPr>
          <w:delText>regraDeNegocio</w:delText>
        </w:r>
        <w:r w:rsidR="00100472" w:rsidRPr="006D426F" w:rsidDel="000A7741">
          <w:rPr>
            <w:rFonts w:ascii="Arial" w:hAnsi="Arial" w:cs="Arial"/>
            <w:lang w:val="pt-BR"/>
            <w:rPrChange w:id="591" w:author="Kamila" w:date="2017-11-20T19:28:00Z">
              <w:rPr>
                <w:lang w:val="pt-BR"/>
              </w:rPr>
            </w:rPrChange>
          </w:rPr>
          <w:delText>2</w:delText>
        </w:r>
        <w:r w:rsidR="000D6E88" w:rsidRPr="006D426F" w:rsidDel="000A7741">
          <w:rPr>
            <w:rFonts w:ascii="Arial" w:hAnsi="Arial" w:cs="Arial"/>
            <w:lang w:val="pt-BR"/>
            <w:rPrChange w:id="592" w:author="Kamila" w:date="2017-11-20T19:28:00Z">
              <w:rPr>
                <w:lang w:val="pt-BR"/>
              </w:rPr>
            </w:rPrChange>
          </w:rPr>
          <w:delText>DesseGrupo</w:delText>
        </w:r>
        <w:r w:rsidRPr="006D426F" w:rsidDel="000A7741">
          <w:rPr>
            <w:rFonts w:ascii="Arial" w:hAnsi="Arial" w:cs="Arial"/>
            <w:lang w:val="pt-BR"/>
            <w:rPrChange w:id="593" w:author="Kamila" w:date="2017-11-20T19:28:00Z">
              <w:rPr>
                <w:lang w:val="pt-BR"/>
              </w:rPr>
            </w:rPrChange>
          </w:rPr>
          <w:delText>&gt;</w:delText>
        </w:r>
        <w:bookmarkStart w:id="594" w:name="_Toc498366216"/>
        <w:bookmarkEnd w:id="594"/>
      </w:del>
    </w:p>
    <w:p w:rsidR="00223CFB" w:rsidRPr="006D426F" w:rsidDel="000A7741" w:rsidRDefault="00223CFB">
      <w:pPr>
        <w:spacing w:line="360" w:lineRule="auto"/>
        <w:ind w:left="720"/>
        <w:rPr>
          <w:del w:id="595" w:author="Aluno" w:date="2017-11-13T19:50:00Z"/>
          <w:rFonts w:ascii="Arial" w:hAnsi="Arial" w:cs="Arial"/>
          <w:rPrChange w:id="596" w:author="Kamila" w:date="2017-11-20T19:28:00Z">
            <w:rPr>
              <w:del w:id="597" w:author="Aluno" w:date="2017-11-13T19:50:00Z"/>
            </w:rPr>
          </w:rPrChange>
        </w:rPr>
        <w:pPrChange w:id="598" w:author="Kamila" w:date="2017-11-20T19:26:00Z">
          <w:pPr>
            <w:pStyle w:val="InfoBlue"/>
          </w:pPr>
        </w:pPrChange>
      </w:pPr>
      <w:del w:id="599" w:author="Aluno" w:date="2017-11-13T19:50:00Z">
        <w:r w:rsidRPr="006D426F" w:rsidDel="000A7741">
          <w:rPr>
            <w:rFonts w:ascii="Arial" w:hAnsi="Arial" w:cs="Arial"/>
            <w:rPrChange w:id="600" w:author="Kamila" w:date="2017-11-20T19:28:00Z">
              <w:rPr>
                <w:color w:val="000000" w:themeColor="text1"/>
                <w:lang w:val="pt-BR"/>
              </w:rPr>
            </w:rPrChange>
          </w:rPr>
          <w:delText>[</w:delText>
        </w:r>
        <w:r w:rsidR="00100472" w:rsidRPr="006D426F" w:rsidDel="000A7741">
          <w:rPr>
            <w:rFonts w:ascii="Arial" w:hAnsi="Arial" w:cs="Arial"/>
            <w:rPrChange w:id="601" w:author="Kamila" w:date="2017-11-20T19:28:00Z">
              <w:rPr>
                <w:color w:val="000000" w:themeColor="text1"/>
                <w:lang w:val="pt-BR"/>
              </w:rPr>
            </w:rPrChange>
          </w:rPr>
          <w:delText>A definição para &lt;regraDeNegocio2DesseGrupo&gt; é apresentada aqui, com a informação necessária para o entendimento</w:delText>
        </w:r>
        <w:r w:rsidR="002B3272" w:rsidRPr="006D426F" w:rsidDel="000A7741">
          <w:rPr>
            <w:rFonts w:ascii="Arial" w:hAnsi="Arial" w:cs="Arial"/>
            <w:rPrChange w:id="602" w:author="Kamila" w:date="2017-11-20T19:28:00Z">
              <w:rPr>
                <w:color w:val="000000" w:themeColor="text1"/>
                <w:lang w:val="pt-BR"/>
              </w:rPr>
            </w:rPrChange>
          </w:rPr>
          <w:delText xml:space="preserve"> </w:delText>
        </w:r>
        <w:r w:rsidR="00100472" w:rsidRPr="006D426F" w:rsidDel="000A7741">
          <w:rPr>
            <w:rFonts w:ascii="Arial" w:hAnsi="Arial" w:cs="Arial"/>
            <w:rPrChange w:id="603" w:author="Kamila" w:date="2017-11-20T19:28:00Z">
              <w:rPr>
                <w:color w:val="000000" w:themeColor="text1"/>
                <w:lang w:val="pt-BR"/>
              </w:rPr>
            </w:rPrChange>
          </w:rPr>
          <w:delText>do conceito.</w:delText>
        </w:r>
        <w:r w:rsidRPr="006D426F" w:rsidDel="000A7741">
          <w:rPr>
            <w:rFonts w:ascii="Arial" w:hAnsi="Arial" w:cs="Arial"/>
            <w:rPrChange w:id="604" w:author="Kamila" w:date="2017-11-20T19:28:00Z">
              <w:rPr>
                <w:color w:val="000000" w:themeColor="text1"/>
                <w:lang w:val="pt-BR"/>
              </w:rPr>
            </w:rPrChange>
          </w:rPr>
          <w:delText>]</w:delText>
        </w:r>
        <w:bookmarkStart w:id="605" w:name="_Toc498366217"/>
        <w:bookmarkEnd w:id="605"/>
      </w:del>
    </w:p>
    <w:p w:rsidR="00223CFB" w:rsidRPr="006D426F" w:rsidRDefault="00223CFB">
      <w:pPr>
        <w:spacing w:line="360" w:lineRule="auto"/>
        <w:ind w:left="720"/>
        <w:rPr>
          <w:rFonts w:ascii="Arial" w:hAnsi="Arial" w:cs="Arial"/>
          <w:rPrChange w:id="606" w:author="Kamila" w:date="2017-11-20T19:28:00Z">
            <w:rPr/>
          </w:rPrChange>
        </w:rPr>
        <w:pPrChange w:id="607" w:author="Kamila" w:date="2017-11-20T19:26:00Z">
          <w:pPr>
            <w:pStyle w:val="InfoBlue"/>
          </w:pPr>
        </w:pPrChange>
      </w:pPr>
    </w:p>
    <w:sectPr w:rsidR="00223CFB" w:rsidRPr="006D426F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34B5" w:rsidRDefault="009234B5">
      <w:pPr>
        <w:spacing w:line="240" w:lineRule="auto"/>
      </w:pPr>
      <w:r>
        <w:separator/>
      </w:r>
    </w:p>
  </w:endnote>
  <w:endnote w:type="continuationSeparator" w:id="0">
    <w:p w:rsidR="009234B5" w:rsidRDefault="00923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CFB" w:rsidRDefault="00223CF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23CFB" w:rsidRDefault="00223CF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23CF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3CFB" w:rsidRDefault="00223CFB" w:rsidP="000D6E88">
          <w:pPr>
            <w:ind w:right="360"/>
          </w:pPr>
          <w:proofErr w:type="spellStart"/>
          <w:r>
            <w:t>Confiden</w:t>
          </w:r>
          <w:r w:rsidR="000D6E88">
            <w:t>c</w:t>
          </w:r>
          <w:r>
            <w:t>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3CFB" w:rsidRDefault="00223CFB" w:rsidP="001976DE">
          <w:pPr>
            <w:jc w:val="center"/>
          </w:pPr>
          <w:del w:id="626" w:author="Aluno" w:date="2017-11-13T19:52:00Z">
            <w:r w:rsidDel="000A7741">
              <w:sym w:font="Symbol" w:char="F0D3"/>
            </w:r>
            <w:r w:rsidR="002F5071" w:rsidDel="000A7741">
              <w:fldChar w:fldCharType="begin"/>
            </w:r>
            <w:r w:rsidR="002F5071" w:rsidDel="000A7741">
              <w:delInstrText xml:space="preserve"> DOCPROPERTY "Company"  \* MERGEFORMAT </w:delInstrText>
            </w:r>
            <w:r w:rsidR="002F5071" w:rsidDel="000A7741">
              <w:fldChar w:fldCharType="separate"/>
            </w:r>
            <w:r w:rsidR="00352980" w:rsidDel="000A7741">
              <w:delText>&lt;Company Name&gt;</w:delText>
            </w:r>
            <w:r w:rsidR="002F5071" w:rsidDel="000A7741">
              <w:fldChar w:fldCharType="end"/>
            </w:r>
          </w:del>
          <w:ins w:id="627" w:author="Aluno" w:date="2017-11-13T19:52:00Z">
            <w:r w:rsidR="000A7741">
              <w:sym w:font="Symbol" w:char="F0D3"/>
            </w:r>
            <w:proofErr w:type="spellStart"/>
            <w:r w:rsidR="000A7741">
              <w:t>SysTEC</w:t>
            </w:r>
          </w:ins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5573C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3CFB" w:rsidRDefault="00223CFB" w:rsidP="000D6E88">
          <w:pPr>
            <w:jc w:val="right"/>
          </w:pPr>
          <w:proofErr w:type="spellStart"/>
          <w:r>
            <w:t>P</w:t>
          </w:r>
          <w:r w:rsidR="000D6E88">
            <w:t>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5573C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23CFB" w:rsidRDefault="00223CF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CFB" w:rsidRDefault="00223C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34B5" w:rsidRDefault="009234B5">
      <w:pPr>
        <w:spacing w:line="240" w:lineRule="auto"/>
      </w:pPr>
      <w:r>
        <w:separator/>
      </w:r>
    </w:p>
  </w:footnote>
  <w:footnote w:type="continuationSeparator" w:id="0">
    <w:p w:rsidR="009234B5" w:rsidRDefault="00923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CFB" w:rsidRDefault="00223CFB">
    <w:pPr>
      <w:rPr>
        <w:sz w:val="24"/>
      </w:rPr>
    </w:pPr>
  </w:p>
  <w:p w:rsidR="00223CFB" w:rsidRDefault="00223CFB">
    <w:pPr>
      <w:pBdr>
        <w:top w:val="single" w:sz="6" w:space="1" w:color="auto"/>
      </w:pBdr>
      <w:rPr>
        <w:sz w:val="24"/>
      </w:rPr>
    </w:pPr>
  </w:p>
  <w:p w:rsidR="00223CFB" w:rsidRDefault="00131D7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SysTEC</w:t>
    </w:r>
    <w:proofErr w:type="spellEnd"/>
  </w:p>
  <w:p w:rsidR="00223CFB" w:rsidRDefault="00223CFB">
    <w:pPr>
      <w:pBdr>
        <w:bottom w:val="single" w:sz="6" w:space="1" w:color="auto"/>
      </w:pBdr>
      <w:jc w:val="right"/>
      <w:rPr>
        <w:sz w:val="24"/>
      </w:rPr>
    </w:pPr>
  </w:p>
  <w:p w:rsidR="00223CFB" w:rsidRDefault="00223CF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  <w:tblPrChange w:id="608" w:author="Aluno" w:date="2017-11-13T19:52:00Z">
        <w:tblPr>
          <w:tblW w:w="0" w:type="auto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</w:tblPr>
      </w:tblPrChange>
    </w:tblPr>
    <w:tblGrid>
      <w:gridCol w:w="6379"/>
      <w:gridCol w:w="3179"/>
      <w:tblGridChange w:id="609">
        <w:tblGrid>
          <w:gridCol w:w="6379"/>
          <w:gridCol w:w="3179"/>
        </w:tblGrid>
      </w:tblGridChange>
    </w:tblGrid>
    <w:tr w:rsidR="00223CFB" w:rsidTr="000A7741">
      <w:tc>
        <w:tcPr>
          <w:tcW w:w="6379" w:type="dxa"/>
          <w:tcPrChange w:id="610" w:author="Aluno" w:date="2017-11-13T19:52:00Z">
            <w:tcPr>
              <w:tcW w:w="6379" w:type="dxa"/>
            </w:tcPr>
          </w:tcPrChange>
        </w:tcPr>
        <w:p w:rsidR="00223CFB" w:rsidRDefault="002F5071" w:rsidP="00C733E2">
          <w:del w:id="611" w:author="Aluno" w:date="2017-11-13T19:51:00Z">
            <w:r w:rsidDel="000A7741">
              <w:fldChar w:fldCharType="begin"/>
            </w:r>
            <w:r w:rsidDel="000A7741">
              <w:delInstrText xml:space="preserve"> SUBJECT  \* MERGEFORMAT </w:delInstrText>
            </w:r>
            <w:r w:rsidDel="000A7741">
              <w:fldChar w:fldCharType="separate"/>
            </w:r>
            <w:r w:rsidR="00352980" w:rsidDel="000A7741">
              <w:delText>&lt;Project Name&gt;</w:delText>
            </w:r>
            <w:r w:rsidDel="000A7741">
              <w:fldChar w:fldCharType="end"/>
            </w:r>
          </w:del>
          <w:proofErr w:type="spellStart"/>
          <w:ins w:id="612" w:author="Aluno" w:date="2017-11-13T19:51:00Z">
            <w:r w:rsidR="000A7741">
              <w:t>SysTEC</w:t>
            </w:r>
          </w:ins>
          <w:proofErr w:type="spellEnd"/>
        </w:p>
      </w:tc>
      <w:tc>
        <w:tcPr>
          <w:tcW w:w="3179" w:type="dxa"/>
          <w:tcPrChange w:id="613" w:author="Aluno" w:date="2017-11-13T19:52:00Z">
            <w:tcPr>
              <w:tcW w:w="3179" w:type="dxa"/>
            </w:tcPr>
          </w:tcPrChange>
        </w:tcPr>
        <w:p w:rsidR="00223CFB" w:rsidRDefault="00223CFB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</w:t>
          </w:r>
          <w:r w:rsidR="00C733E2">
            <w:t>ão</w:t>
          </w:r>
          <w:proofErr w:type="spellEnd"/>
          <w:r>
            <w:t xml:space="preserve">:           </w:t>
          </w:r>
          <w:del w:id="614" w:author="Aluno" w:date="2017-11-13T19:51:00Z">
            <w:r w:rsidDel="000A7741">
              <w:delText>&lt;1.0&gt;</w:delText>
            </w:r>
          </w:del>
          <w:ins w:id="615" w:author="Aluno" w:date="2017-11-13T19:51:00Z">
            <w:r w:rsidR="000A7741">
              <w:t>1.0</w:t>
            </w:r>
          </w:ins>
        </w:p>
      </w:tc>
    </w:tr>
    <w:tr w:rsidR="00223CFB" w:rsidTr="000A7741">
      <w:tc>
        <w:tcPr>
          <w:tcW w:w="6379" w:type="dxa"/>
          <w:tcPrChange w:id="616" w:author="Aluno" w:date="2017-11-13T19:52:00Z">
            <w:tcPr>
              <w:tcW w:w="6379" w:type="dxa"/>
            </w:tcPr>
          </w:tcPrChange>
        </w:tcPr>
        <w:p w:rsidR="00223CFB" w:rsidRDefault="002F5071" w:rsidP="00C733E2">
          <w:del w:id="617" w:author="Aluno" w:date="2017-11-13T19:51:00Z">
            <w:r w:rsidDel="000A7741">
              <w:fldChar w:fldCharType="begin"/>
            </w:r>
            <w:r w:rsidDel="000A7741">
              <w:delInstrText xml:space="preserve"> TITLE  \* MERGEFORMAT </w:delInstrText>
            </w:r>
            <w:r w:rsidDel="000A7741">
              <w:fldChar w:fldCharType="separate"/>
            </w:r>
            <w:r w:rsidR="00352980" w:rsidDel="000A7741">
              <w:delText>Business Rules</w:delText>
            </w:r>
            <w:r w:rsidDel="000A7741">
              <w:fldChar w:fldCharType="end"/>
            </w:r>
          </w:del>
          <w:proofErr w:type="spellStart"/>
          <w:ins w:id="618" w:author="Aluno" w:date="2017-11-13T19:51:00Z">
            <w:r w:rsidR="000A7741">
              <w:t>Regra</w:t>
            </w:r>
            <w:proofErr w:type="spellEnd"/>
            <w:r w:rsidR="000A7741">
              <w:t xml:space="preserve"> de </w:t>
            </w:r>
            <w:proofErr w:type="spellStart"/>
            <w:r w:rsidR="000A7741">
              <w:t>Negócio</w:t>
            </w:r>
          </w:ins>
          <w:proofErr w:type="spellEnd"/>
        </w:p>
      </w:tc>
      <w:tc>
        <w:tcPr>
          <w:tcW w:w="3179" w:type="dxa"/>
          <w:tcPrChange w:id="619" w:author="Aluno" w:date="2017-11-13T19:52:00Z">
            <w:tcPr>
              <w:tcW w:w="3179" w:type="dxa"/>
            </w:tcPr>
          </w:tcPrChange>
        </w:tcPr>
        <w:p w:rsidR="00223CFB" w:rsidRDefault="00223CFB">
          <w:r>
            <w:t xml:space="preserve">  Dat</w:t>
          </w:r>
          <w:r w:rsidR="00C733E2">
            <w:t>a</w:t>
          </w:r>
          <w:r>
            <w:t xml:space="preserve">:  </w:t>
          </w:r>
          <w:del w:id="620" w:author="Aluno" w:date="2017-11-13T19:52:00Z">
            <w:r w:rsidDel="000A7741">
              <w:delText>&lt;dd/mm/</w:delText>
            </w:r>
            <w:r w:rsidR="00C733E2" w:rsidDel="000A7741">
              <w:delText>aaaa</w:delText>
            </w:r>
            <w:r w:rsidDel="000A7741">
              <w:delText>&gt;</w:delText>
            </w:r>
          </w:del>
          <w:ins w:id="621" w:author="Aluno" w:date="2017-11-13T19:52:00Z">
            <w:r w:rsidR="000A7741">
              <w:t>13/11/2017</w:t>
            </w:r>
          </w:ins>
        </w:p>
      </w:tc>
    </w:tr>
    <w:tr w:rsidR="00223CFB" w:rsidDel="000A7741" w:rsidTr="000A7741">
      <w:trPr>
        <w:del w:id="622" w:author="Aluno" w:date="2017-11-13T19:52:00Z"/>
      </w:trPr>
      <w:tc>
        <w:tcPr>
          <w:tcW w:w="9558" w:type="dxa"/>
          <w:gridSpan w:val="2"/>
          <w:tcPrChange w:id="623" w:author="Aluno" w:date="2017-11-13T19:52:00Z">
            <w:tcPr>
              <w:tcW w:w="9558" w:type="dxa"/>
              <w:gridSpan w:val="2"/>
            </w:tcPr>
          </w:tcPrChange>
        </w:tcPr>
        <w:p w:rsidR="00223CFB" w:rsidDel="000A7741" w:rsidRDefault="00223CFB" w:rsidP="00C733E2">
          <w:pPr>
            <w:rPr>
              <w:del w:id="624" w:author="Aluno" w:date="2017-11-13T19:52:00Z"/>
            </w:rPr>
          </w:pPr>
          <w:del w:id="625" w:author="Aluno" w:date="2017-11-13T19:52:00Z">
            <w:r w:rsidDel="000A7741">
              <w:delText>&lt;</w:delText>
            </w:r>
            <w:r w:rsidR="00C733E2" w:rsidDel="000A7741">
              <w:delText>Identificador do documento</w:delText>
            </w:r>
            <w:r w:rsidDel="000A7741">
              <w:delText>&gt;</w:delText>
            </w:r>
          </w:del>
        </w:p>
      </w:tc>
    </w:tr>
  </w:tbl>
  <w:p w:rsidR="00223CFB" w:rsidRDefault="00223CF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CFB" w:rsidRDefault="00223CF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87D68310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4B17EF6"/>
    <w:multiLevelType w:val="multilevel"/>
    <w:tmpl w:val="06D42F6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uno">
    <w15:presenceInfo w15:providerId="None" w15:userId="Aluno"/>
  </w15:person>
  <w15:person w15:author="Kamila">
    <w15:presenceInfo w15:providerId="None" w15:userId="Kami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trackRevision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980"/>
    <w:rsid w:val="00065FCE"/>
    <w:rsid w:val="000A7741"/>
    <w:rsid w:val="000D6E88"/>
    <w:rsid w:val="00100472"/>
    <w:rsid w:val="00131D73"/>
    <w:rsid w:val="001976DE"/>
    <w:rsid w:val="00223CFB"/>
    <w:rsid w:val="002B3272"/>
    <w:rsid w:val="002F5071"/>
    <w:rsid w:val="00345CB9"/>
    <w:rsid w:val="00352980"/>
    <w:rsid w:val="00382D11"/>
    <w:rsid w:val="003C4C6C"/>
    <w:rsid w:val="0048343D"/>
    <w:rsid w:val="004F2B77"/>
    <w:rsid w:val="006D426F"/>
    <w:rsid w:val="006E2BE4"/>
    <w:rsid w:val="009234B5"/>
    <w:rsid w:val="00B002C5"/>
    <w:rsid w:val="00B96D9E"/>
    <w:rsid w:val="00C733E2"/>
    <w:rsid w:val="00E5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BD41D3"/>
  <w15:chartTrackingRefBased/>
  <w15:docId w15:val="{09C2E246-0F92-44BD-A0DC-674D7648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B002C5"/>
    <w:pPr>
      <w:spacing w:after="120"/>
      <w:ind w:left="720"/>
      <w:pPrChange w:id="0" w:author="Aluno" w:date="2017-11-13T19:42:00Z">
        <w:pPr>
          <w:widowControl w:val="0"/>
          <w:spacing w:after="120" w:line="240" w:lineRule="atLeast"/>
          <w:ind w:left="720"/>
        </w:pPr>
      </w:pPrChange>
    </w:pPr>
    <w:rPr>
      <w:color w:val="000000" w:themeColor="text1"/>
      <w:lang w:val="pt-BR"/>
      <w:rPrChange w:id="0" w:author="Aluno" w:date="2017-11-13T19:42:00Z">
        <w:rPr>
          <w:i/>
          <w:color w:val="0000FF"/>
          <w:lang w:val="en-US" w:eastAsia="en-US" w:bidi="ar-SA"/>
        </w:rPr>
      </w:rPrChange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1D73"/>
    <w:pPr>
      <w:widowControl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77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7741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ownloads\rup_regra_neg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38068-77F2-4B25-842C-2A4BDC218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rup_regra_neg</Template>
  <TotalTime>48</TotalTime>
  <Pages>4</Pages>
  <Words>655</Words>
  <Characters>3537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Rules</vt:lpstr>
      <vt:lpstr>Business Rules</vt:lpstr>
    </vt:vector>
  </TitlesOfParts>
  <Company>&lt;Company Name&gt;</Company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Rules</dc:title>
  <dc:subject>&lt;Project Name&gt;</dc:subject>
  <dc:creator>Aluno</dc:creator>
  <cp:keywords/>
  <dc:description/>
  <cp:lastModifiedBy>Kamila</cp:lastModifiedBy>
  <cp:revision>6</cp:revision>
  <cp:lastPrinted>2001-09-13T11:41:00Z</cp:lastPrinted>
  <dcterms:created xsi:type="dcterms:W3CDTF">2017-11-13T21:25:00Z</dcterms:created>
  <dcterms:modified xsi:type="dcterms:W3CDTF">2017-11-20T22:04:00Z</dcterms:modified>
</cp:coreProperties>
</file>